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4E46" w14:textId="003F17F8" w:rsidR="000F766F" w:rsidRPr="000F766F" w:rsidRDefault="00D83741" w:rsidP="000F766F">
      <w:pPr>
        <w:spacing w:line="276" w:lineRule="auto"/>
        <w:jc w:val="center"/>
        <w:rPr>
          <w:rFonts w:ascii="Cambria" w:hAnsi="Cambria"/>
          <w:b/>
          <w:sz w:val="24"/>
          <w:szCs w:val="24"/>
          <w:lang w:val="en-GB"/>
        </w:rPr>
      </w:pPr>
      <w:r w:rsidRPr="00B006D3">
        <w:rPr>
          <w:rFonts w:ascii="Cambria" w:hAnsi="Cambria"/>
          <w:b/>
          <w:sz w:val="24"/>
          <w:szCs w:val="24"/>
          <w:lang w:val="en-GB"/>
        </w:rPr>
        <w:t>MINUTE</w:t>
      </w:r>
      <w:r w:rsidR="00563B93">
        <w:rPr>
          <w:rFonts w:ascii="Cambria" w:hAnsi="Cambria"/>
          <w:b/>
          <w:sz w:val="24"/>
          <w:szCs w:val="24"/>
          <w:lang w:val="en-GB"/>
        </w:rPr>
        <w:t xml:space="preserve"> OF</w:t>
      </w:r>
      <w:r w:rsidR="006A0A49" w:rsidRPr="00B006D3">
        <w:rPr>
          <w:rFonts w:ascii="Cambria" w:hAnsi="Cambria"/>
          <w:b/>
          <w:sz w:val="24"/>
          <w:szCs w:val="24"/>
          <w:lang w:val="en-GB"/>
        </w:rPr>
        <w:t xml:space="preserve"> </w:t>
      </w:r>
      <w:r w:rsidR="009B274E" w:rsidRPr="00B006D3">
        <w:rPr>
          <w:rFonts w:ascii="Cambria" w:hAnsi="Cambria"/>
          <w:b/>
          <w:sz w:val="24"/>
          <w:szCs w:val="24"/>
          <w:lang w:val="en-GB"/>
        </w:rPr>
        <w:t xml:space="preserve">MEETING </w:t>
      </w:r>
      <w:r w:rsidR="00D35271" w:rsidRPr="00B006D3">
        <w:rPr>
          <w:rFonts w:ascii="Cambria" w:hAnsi="Cambria"/>
          <w:b/>
          <w:sz w:val="24"/>
          <w:szCs w:val="24"/>
          <w:lang w:val="en-GB"/>
        </w:rPr>
        <w:t xml:space="preserve">HELD ON </w:t>
      </w:r>
      <w:r w:rsidR="000F766F">
        <w:rPr>
          <w:rFonts w:ascii="Cambria" w:hAnsi="Cambria"/>
          <w:b/>
          <w:sz w:val="24"/>
          <w:szCs w:val="24"/>
          <w:lang w:val="en-GB"/>
        </w:rPr>
        <w:t>MONDAY</w:t>
      </w:r>
      <w:r w:rsidR="00D35271" w:rsidRPr="00B006D3">
        <w:rPr>
          <w:rFonts w:ascii="Cambria" w:hAnsi="Cambria"/>
          <w:b/>
          <w:sz w:val="24"/>
          <w:szCs w:val="24"/>
          <w:lang w:val="en-GB"/>
        </w:rPr>
        <w:t>,</w:t>
      </w:r>
      <w:r w:rsidR="000F766F">
        <w:rPr>
          <w:rFonts w:ascii="Cambria" w:hAnsi="Cambria"/>
          <w:b/>
          <w:sz w:val="24"/>
          <w:szCs w:val="24"/>
          <w:lang w:val="en-GB"/>
        </w:rPr>
        <w:t xml:space="preserve"> 9TH</w:t>
      </w:r>
      <w:r w:rsidR="00D35271" w:rsidRPr="00B006D3">
        <w:rPr>
          <w:rFonts w:ascii="Cambria" w:hAnsi="Cambria"/>
          <w:b/>
          <w:sz w:val="24"/>
          <w:szCs w:val="24"/>
          <w:lang w:val="en-GB"/>
        </w:rPr>
        <w:t xml:space="preserve"> </w:t>
      </w:r>
      <w:r w:rsidR="00471B5D">
        <w:rPr>
          <w:rFonts w:ascii="Cambria" w:hAnsi="Cambria"/>
          <w:b/>
          <w:sz w:val="24"/>
          <w:szCs w:val="24"/>
          <w:lang w:val="en-GB"/>
        </w:rPr>
        <w:t>MA</w:t>
      </w:r>
      <w:r w:rsidR="000F766F">
        <w:rPr>
          <w:rFonts w:ascii="Cambria" w:hAnsi="Cambria"/>
          <w:b/>
          <w:sz w:val="24"/>
          <w:szCs w:val="24"/>
          <w:lang w:val="en-GB"/>
        </w:rPr>
        <w:t>Y</w:t>
      </w:r>
      <w:r w:rsidR="00D35271" w:rsidRPr="00B006D3">
        <w:rPr>
          <w:rFonts w:ascii="Cambria" w:hAnsi="Cambria"/>
          <w:b/>
          <w:sz w:val="24"/>
          <w:szCs w:val="24"/>
          <w:lang w:val="en-GB"/>
        </w:rPr>
        <w:t xml:space="preserve"> 202</w:t>
      </w:r>
      <w:r w:rsidR="00471B5D">
        <w:rPr>
          <w:rFonts w:ascii="Cambria" w:hAnsi="Cambria"/>
          <w:b/>
          <w:sz w:val="24"/>
          <w:szCs w:val="24"/>
          <w:lang w:val="en-GB"/>
        </w:rPr>
        <w:t>2</w:t>
      </w:r>
      <w:r w:rsidR="00D35271" w:rsidRPr="00B006D3">
        <w:rPr>
          <w:rFonts w:ascii="Cambria" w:hAnsi="Cambria"/>
          <w:b/>
          <w:sz w:val="24"/>
          <w:szCs w:val="24"/>
          <w:lang w:val="en-GB"/>
        </w:rPr>
        <w:t xml:space="preserve"> </w:t>
      </w:r>
      <w:r w:rsidR="00D35271" w:rsidRPr="00B006D3">
        <w:rPr>
          <w:rFonts w:ascii="Cambria" w:hAnsi="Cambria"/>
          <w:b/>
          <w:sz w:val="23"/>
          <w:szCs w:val="23"/>
          <w:lang w:val="en-GB"/>
        </w:rPr>
        <w:t>VIA MICROSOFT TEAMS</w:t>
      </w:r>
      <w:r w:rsidR="00D35271" w:rsidRPr="00B006D3">
        <w:rPr>
          <w:rFonts w:ascii="Cambria" w:hAnsi="Cambria"/>
          <w:b/>
          <w:sz w:val="24"/>
          <w:szCs w:val="24"/>
          <w:lang w:val="en-GB"/>
        </w:rPr>
        <w:t xml:space="preserve"> </w:t>
      </w:r>
      <w:r w:rsidR="0013579F" w:rsidRPr="00B006D3">
        <w:rPr>
          <w:rFonts w:ascii="Cambria" w:hAnsi="Cambria"/>
          <w:b/>
          <w:sz w:val="24"/>
          <w:szCs w:val="24"/>
          <w:lang w:val="en-GB"/>
        </w:rPr>
        <w:t xml:space="preserve">BETWEEN NCA AND </w:t>
      </w:r>
      <w:r w:rsidR="00D20A74">
        <w:rPr>
          <w:rFonts w:ascii="Cambria" w:hAnsi="Cambria"/>
          <w:b/>
          <w:sz w:val="24"/>
          <w:szCs w:val="24"/>
          <w:lang w:val="en-GB"/>
        </w:rPr>
        <w:t>MTN</w:t>
      </w:r>
      <w:r w:rsidR="00097DEE">
        <w:rPr>
          <w:rFonts w:ascii="Cambria" w:hAnsi="Cambria"/>
          <w:b/>
          <w:sz w:val="24"/>
          <w:szCs w:val="24"/>
          <w:lang w:val="en-GB"/>
        </w:rPr>
        <w:t xml:space="preserve"> </w:t>
      </w:r>
      <w:r w:rsidR="0013579F" w:rsidRPr="00B006D3">
        <w:rPr>
          <w:rFonts w:ascii="Cambria" w:hAnsi="Cambria"/>
          <w:b/>
          <w:sz w:val="24"/>
          <w:szCs w:val="24"/>
          <w:lang w:val="en-GB"/>
        </w:rPr>
        <w:t>GHANA</w:t>
      </w:r>
      <w:r w:rsidR="00563B93">
        <w:rPr>
          <w:rFonts w:ascii="Cambria" w:hAnsi="Cambria"/>
          <w:b/>
          <w:sz w:val="24"/>
          <w:szCs w:val="24"/>
          <w:lang w:val="en-GB"/>
        </w:rPr>
        <w:t xml:space="preserve"> ON </w:t>
      </w:r>
      <w:r w:rsidR="000F766F" w:rsidRPr="000F766F">
        <w:rPr>
          <w:rFonts w:ascii="Cambria" w:hAnsi="Cambria"/>
          <w:b/>
          <w:sz w:val="24"/>
          <w:szCs w:val="24"/>
          <w:lang w:val="en-GB"/>
        </w:rPr>
        <w:t>QUARTER1</w:t>
      </w:r>
      <w:r w:rsidR="00D25D22">
        <w:rPr>
          <w:rFonts w:ascii="Cambria" w:hAnsi="Cambria"/>
          <w:b/>
          <w:sz w:val="24"/>
          <w:szCs w:val="24"/>
          <w:lang w:val="en-GB"/>
        </w:rPr>
        <w:t xml:space="preserve"> QOS FIELD MONITORING</w:t>
      </w:r>
      <w:r w:rsidR="000F766F" w:rsidRPr="000F766F">
        <w:rPr>
          <w:rFonts w:ascii="Cambria" w:hAnsi="Cambria"/>
          <w:b/>
          <w:sz w:val="24"/>
          <w:szCs w:val="24"/>
          <w:lang w:val="en-GB"/>
        </w:rPr>
        <w:t xml:space="preserve"> DRIVE TEST RESULT</w:t>
      </w:r>
    </w:p>
    <w:p w14:paraId="4AB0F889" w14:textId="04E77110" w:rsidR="009B274E" w:rsidRPr="00B006D3" w:rsidRDefault="009B274E" w:rsidP="000F766F">
      <w:pPr>
        <w:spacing w:line="276" w:lineRule="auto"/>
        <w:jc w:val="center"/>
        <w:rPr>
          <w:rFonts w:ascii="Cambria" w:hAnsi="Cambria"/>
          <w:b/>
          <w:sz w:val="24"/>
          <w:szCs w:val="24"/>
          <w:lang w:val="en-GB"/>
        </w:rPr>
      </w:pPr>
    </w:p>
    <w:p w14:paraId="500B77AD" w14:textId="33B5303C" w:rsidR="00DE68D6" w:rsidRPr="00B006D3" w:rsidRDefault="00B76384" w:rsidP="00FB3C5C">
      <w:pPr>
        <w:tabs>
          <w:tab w:val="left" w:pos="720"/>
          <w:tab w:val="left" w:pos="1440"/>
          <w:tab w:val="left" w:pos="2160"/>
          <w:tab w:val="left" w:pos="2880"/>
          <w:tab w:val="left" w:pos="5715"/>
        </w:tabs>
        <w:spacing w:line="276" w:lineRule="auto"/>
        <w:jc w:val="center"/>
        <w:rPr>
          <w:rFonts w:ascii="Cambria" w:hAnsi="Cambria"/>
          <w:b/>
          <w:sz w:val="24"/>
          <w:szCs w:val="24"/>
          <w:u w:val="single"/>
          <w:lang w:val="en-GB"/>
        </w:rPr>
      </w:pPr>
      <w:r w:rsidRPr="00B006D3">
        <w:rPr>
          <w:rFonts w:ascii="Cambria" w:hAnsi="Cambria"/>
          <w:b/>
          <w:sz w:val="24"/>
          <w:szCs w:val="24"/>
          <w:u w:val="single"/>
          <w:lang w:val="en-GB"/>
        </w:rPr>
        <w:t>ATTENDANCE</w:t>
      </w:r>
    </w:p>
    <w:p w14:paraId="126D59D7" w14:textId="77777777" w:rsidR="0077620D" w:rsidRDefault="00EA1C4F" w:rsidP="001417DA">
      <w:pPr>
        <w:pStyle w:val="NoSpacing"/>
        <w:spacing w:line="276" w:lineRule="auto"/>
        <w:rPr>
          <w:rFonts w:ascii="Cambria" w:hAnsi="Cambria"/>
          <w:sz w:val="24"/>
          <w:szCs w:val="24"/>
          <w:lang w:val="en-GB"/>
        </w:rPr>
      </w:pPr>
      <w:r w:rsidRPr="00B006D3">
        <w:rPr>
          <w:rFonts w:ascii="Cambria" w:hAnsi="Cambria"/>
          <w:b/>
          <w:bCs/>
          <w:sz w:val="24"/>
          <w:szCs w:val="24"/>
          <w:lang w:val="en-GB"/>
        </w:rPr>
        <w:t>NCA</w:t>
      </w:r>
      <w:r w:rsidR="000E04D4" w:rsidRPr="00B006D3">
        <w:rPr>
          <w:rFonts w:ascii="Cambria" w:hAnsi="Cambria"/>
          <w:sz w:val="24"/>
          <w:szCs w:val="24"/>
          <w:lang w:val="en-GB"/>
        </w:rPr>
        <w:tab/>
      </w:r>
    </w:p>
    <w:p w14:paraId="3EDBC454" w14:textId="6281F2F7" w:rsidR="00726904" w:rsidRPr="00B11970" w:rsidRDefault="0077620D" w:rsidP="001417DA">
      <w:pPr>
        <w:pStyle w:val="NoSpacing"/>
        <w:spacing w:line="276" w:lineRule="auto"/>
        <w:rPr>
          <w:rFonts w:ascii="Cambria" w:hAnsi="Cambria"/>
          <w:b/>
          <w:bCs/>
          <w:sz w:val="24"/>
          <w:szCs w:val="24"/>
          <w:lang w:val="en-GB"/>
        </w:rPr>
      </w:pPr>
      <w:r>
        <w:rPr>
          <w:rFonts w:ascii="Cambria" w:hAnsi="Cambria"/>
          <w:sz w:val="24"/>
          <w:szCs w:val="24"/>
          <w:lang w:val="en-GB"/>
        </w:rPr>
        <w:t xml:space="preserve">Mr. Kofi Paul </w:t>
      </w:r>
      <w:proofErr w:type="spellStart"/>
      <w:r>
        <w:rPr>
          <w:rFonts w:ascii="Cambria" w:hAnsi="Cambria"/>
          <w:sz w:val="24"/>
          <w:szCs w:val="24"/>
          <w:lang w:val="en-GB"/>
        </w:rPr>
        <w:t>Datsa</w:t>
      </w:r>
      <w:proofErr w:type="spellEnd"/>
      <w:r w:rsidR="000E04D4" w:rsidRPr="00B006D3">
        <w:rPr>
          <w:rFonts w:ascii="Cambria" w:hAnsi="Cambria"/>
          <w:sz w:val="24"/>
          <w:szCs w:val="24"/>
          <w:lang w:val="en-GB"/>
        </w:rPr>
        <w:tab/>
      </w:r>
      <w:r w:rsidR="00B11970">
        <w:rPr>
          <w:rFonts w:ascii="Cambria" w:hAnsi="Cambria"/>
          <w:sz w:val="24"/>
          <w:szCs w:val="24"/>
          <w:lang w:val="en-GB"/>
        </w:rPr>
        <w:t xml:space="preserve">   </w:t>
      </w:r>
      <w:r w:rsidR="00B11970" w:rsidRPr="00726904">
        <w:rPr>
          <w:rFonts w:ascii="Cambria" w:hAnsi="Cambria"/>
          <w:b/>
          <w:bCs/>
          <w:sz w:val="24"/>
          <w:szCs w:val="24"/>
          <w:lang w:val="en-GB"/>
        </w:rPr>
        <w:t>Chairperson</w:t>
      </w:r>
      <w:r w:rsidR="00B11970" w:rsidRPr="00B006D3">
        <w:rPr>
          <w:rFonts w:ascii="Cambria" w:hAnsi="Cambria"/>
          <w:sz w:val="24"/>
          <w:szCs w:val="24"/>
          <w:lang w:val="en-GB"/>
        </w:rPr>
        <w:tab/>
      </w:r>
    </w:p>
    <w:p w14:paraId="37246459" w14:textId="2E52DCDA" w:rsidR="001417DA" w:rsidRPr="00CD2829" w:rsidRDefault="00726904" w:rsidP="001417DA">
      <w:pPr>
        <w:pStyle w:val="NoSpacing"/>
        <w:spacing w:line="276" w:lineRule="auto"/>
        <w:rPr>
          <w:rFonts w:ascii="Cambria" w:hAnsi="Cambria"/>
          <w:b/>
          <w:bCs/>
          <w:sz w:val="24"/>
          <w:szCs w:val="24"/>
          <w:lang w:val="en-GB"/>
        </w:rPr>
      </w:pPr>
      <w:r>
        <w:rPr>
          <w:rFonts w:ascii="Cambria" w:hAnsi="Cambria"/>
          <w:sz w:val="24"/>
          <w:szCs w:val="24"/>
          <w:lang w:val="en-GB"/>
        </w:rPr>
        <w:t xml:space="preserve">Mr. </w:t>
      </w:r>
      <w:r w:rsidR="00CF5681">
        <w:rPr>
          <w:rFonts w:ascii="Cambria" w:hAnsi="Cambria"/>
          <w:sz w:val="24"/>
          <w:szCs w:val="24"/>
          <w:lang w:val="en-GB"/>
        </w:rPr>
        <w:t>Isaac Boateng</w:t>
      </w:r>
      <w:r>
        <w:rPr>
          <w:rFonts w:ascii="Cambria" w:hAnsi="Cambria"/>
          <w:sz w:val="24"/>
          <w:szCs w:val="24"/>
          <w:lang w:val="en-GB"/>
        </w:rPr>
        <w:t xml:space="preserve">                   </w:t>
      </w:r>
    </w:p>
    <w:p w14:paraId="5F139E73" w14:textId="3BEF58FC" w:rsidR="00726904" w:rsidRDefault="00726904" w:rsidP="00F53999">
      <w:pPr>
        <w:pStyle w:val="NoSpacing"/>
        <w:spacing w:line="276" w:lineRule="auto"/>
        <w:rPr>
          <w:rFonts w:ascii="Cambria" w:hAnsi="Cambria"/>
          <w:sz w:val="24"/>
          <w:szCs w:val="24"/>
          <w:lang w:val="en-GB"/>
        </w:rPr>
      </w:pPr>
      <w:r>
        <w:rPr>
          <w:rFonts w:ascii="Cambria" w:hAnsi="Cambria"/>
          <w:sz w:val="24"/>
          <w:szCs w:val="24"/>
          <w:lang w:val="en-GB"/>
        </w:rPr>
        <w:t xml:space="preserve">Mr. </w:t>
      </w:r>
      <w:proofErr w:type="spellStart"/>
      <w:proofErr w:type="gramStart"/>
      <w:r>
        <w:rPr>
          <w:rFonts w:ascii="Cambria" w:hAnsi="Cambria"/>
          <w:sz w:val="24"/>
          <w:szCs w:val="24"/>
          <w:lang w:val="en-GB"/>
        </w:rPr>
        <w:t>Nii</w:t>
      </w:r>
      <w:proofErr w:type="spellEnd"/>
      <w:r>
        <w:rPr>
          <w:rFonts w:ascii="Cambria" w:hAnsi="Cambria"/>
          <w:sz w:val="24"/>
          <w:szCs w:val="24"/>
          <w:lang w:val="en-GB"/>
        </w:rPr>
        <w:t xml:space="preserve">  </w:t>
      </w:r>
      <w:proofErr w:type="spellStart"/>
      <w:r>
        <w:rPr>
          <w:rFonts w:ascii="Cambria" w:hAnsi="Cambria"/>
          <w:sz w:val="24"/>
          <w:szCs w:val="24"/>
          <w:lang w:val="en-GB"/>
        </w:rPr>
        <w:t>Ayitey</w:t>
      </w:r>
      <w:proofErr w:type="spellEnd"/>
      <w:proofErr w:type="gramEnd"/>
      <w:r>
        <w:rPr>
          <w:rFonts w:ascii="Cambria" w:hAnsi="Cambria"/>
          <w:sz w:val="24"/>
          <w:szCs w:val="24"/>
          <w:lang w:val="en-GB"/>
        </w:rPr>
        <w:t xml:space="preserve"> </w:t>
      </w:r>
      <w:proofErr w:type="spellStart"/>
      <w:r>
        <w:rPr>
          <w:rFonts w:ascii="Cambria" w:hAnsi="Cambria"/>
          <w:sz w:val="24"/>
          <w:szCs w:val="24"/>
          <w:lang w:val="en-GB"/>
        </w:rPr>
        <w:t>Komey</w:t>
      </w:r>
      <w:proofErr w:type="spellEnd"/>
    </w:p>
    <w:p w14:paraId="68358174" w14:textId="4507E0F6" w:rsidR="00B11970" w:rsidRPr="00B006D3" w:rsidRDefault="00B11970" w:rsidP="00F53999">
      <w:pPr>
        <w:pStyle w:val="NoSpacing"/>
        <w:spacing w:line="276" w:lineRule="auto"/>
        <w:rPr>
          <w:rFonts w:ascii="Cambria" w:hAnsi="Cambria"/>
          <w:sz w:val="24"/>
          <w:szCs w:val="24"/>
          <w:lang w:val="en-GB"/>
        </w:rPr>
      </w:pPr>
      <w:r>
        <w:rPr>
          <w:rFonts w:ascii="Cambria" w:hAnsi="Cambria"/>
          <w:sz w:val="24"/>
          <w:szCs w:val="24"/>
          <w:lang w:val="en-GB"/>
        </w:rPr>
        <w:t xml:space="preserve">MR. Nana </w:t>
      </w:r>
      <w:proofErr w:type="spellStart"/>
      <w:r>
        <w:rPr>
          <w:rFonts w:ascii="Cambria" w:hAnsi="Cambria"/>
          <w:sz w:val="24"/>
          <w:szCs w:val="24"/>
          <w:lang w:val="en-GB"/>
        </w:rPr>
        <w:t>Akosah</w:t>
      </w:r>
      <w:proofErr w:type="spellEnd"/>
      <w:r>
        <w:rPr>
          <w:rFonts w:ascii="Cambria" w:hAnsi="Cambria"/>
          <w:sz w:val="24"/>
          <w:szCs w:val="24"/>
          <w:lang w:val="en-GB"/>
        </w:rPr>
        <w:t xml:space="preserve"> Sarpong</w:t>
      </w:r>
    </w:p>
    <w:p w14:paraId="3D149F95" w14:textId="3574C230" w:rsidR="00F53999"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Isaac </w:t>
      </w:r>
      <w:r w:rsidR="00CF5681">
        <w:rPr>
          <w:rFonts w:ascii="Cambria" w:hAnsi="Cambria"/>
          <w:sz w:val="24"/>
          <w:szCs w:val="24"/>
          <w:lang w:val="en-GB"/>
        </w:rPr>
        <w:t>Annan Laryea</w:t>
      </w:r>
    </w:p>
    <w:p w14:paraId="5B4A7C22" w14:textId="148E00B5" w:rsidR="00CF5681" w:rsidRPr="00B006D3" w:rsidRDefault="00CF5681" w:rsidP="00F53999">
      <w:pPr>
        <w:pStyle w:val="NoSpacing"/>
        <w:spacing w:line="276" w:lineRule="auto"/>
        <w:rPr>
          <w:rFonts w:ascii="Cambria" w:hAnsi="Cambria"/>
          <w:sz w:val="24"/>
          <w:szCs w:val="24"/>
          <w:lang w:val="en-GB"/>
        </w:rPr>
      </w:pPr>
      <w:r>
        <w:rPr>
          <w:rFonts w:ascii="Cambria" w:hAnsi="Cambria"/>
          <w:sz w:val="24"/>
          <w:szCs w:val="24"/>
          <w:lang w:val="en-GB"/>
        </w:rPr>
        <w:t>Mr. Paul Amoako</w:t>
      </w:r>
    </w:p>
    <w:p w14:paraId="3CC42FDB" w14:textId="497057E1" w:rsidR="00F53999" w:rsidRPr="00B006D3" w:rsidRDefault="00F53999" w:rsidP="00F53999">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proofErr w:type="spellStart"/>
      <w:r w:rsidR="00B41073">
        <w:rPr>
          <w:rFonts w:ascii="Cambria" w:hAnsi="Cambria"/>
          <w:sz w:val="24"/>
          <w:szCs w:val="24"/>
          <w:lang w:val="en-GB"/>
        </w:rPr>
        <w:t>Ezer</w:t>
      </w:r>
      <w:proofErr w:type="spellEnd"/>
      <w:r w:rsidR="00B41073">
        <w:rPr>
          <w:rFonts w:ascii="Cambria" w:hAnsi="Cambria"/>
          <w:sz w:val="24"/>
          <w:szCs w:val="24"/>
          <w:lang w:val="en-GB"/>
        </w:rPr>
        <w:t xml:space="preserve"> Osei Yeboah-Boateng</w:t>
      </w:r>
    </w:p>
    <w:p w14:paraId="7B0E0A4F" w14:textId="4EA85FCF" w:rsidR="001417DA" w:rsidRPr="00B006D3"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Nana </w:t>
      </w:r>
      <w:proofErr w:type="spellStart"/>
      <w:r w:rsidR="00B41073">
        <w:rPr>
          <w:rFonts w:ascii="Cambria" w:hAnsi="Cambria"/>
          <w:sz w:val="24"/>
          <w:szCs w:val="24"/>
          <w:lang w:val="en-GB"/>
        </w:rPr>
        <w:t>Akosah</w:t>
      </w:r>
      <w:proofErr w:type="spellEnd"/>
      <w:r w:rsidR="00B41073">
        <w:rPr>
          <w:rFonts w:ascii="Cambria" w:hAnsi="Cambria"/>
          <w:sz w:val="24"/>
          <w:szCs w:val="24"/>
          <w:lang w:val="en-GB"/>
        </w:rPr>
        <w:t xml:space="preserve"> Sarpong</w:t>
      </w:r>
    </w:p>
    <w:p w14:paraId="1B1AA94C" w14:textId="009AE38A" w:rsidR="001417DA" w:rsidRPr="00B006D3" w:rsidRDefault="001417DA"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B41073">
        <w:rPr>
          <w:rFonts w:ascii="Cambria" w:hAnsi="Cambria"/>
          <w:sz w:val="24"/>
          <w:szCs w:val="24"/>
          <w:lang w:val="en-GB"/>
        </w:rPr>
        <w:t xml:space="preserve">. Michael Asiedu </w:t>
      </w:r>
      <w:proofErr w:type="spellStart"/>
      <w:r w:rsidR="00B41073">
        <w:rPr>
          <w:rFonts w:ascii="Cambria" w:hAnsi="Cambria"/>
          <w:sz w:val="24"/>
          <w:szCs w:val="24"/>
          <w:lang w:val="en-GB"/>
        </w:rPr>
        <w:t>Offei</w:t>
      </w:r>
      <w:proofErr w:type="spellEnd"/>
    </w:p>
    <w:p w14:paraId="68DD9542" w14:textId="4022B97A" w:rsidR="001417DA" w:rsidRDefault="00F53999" w:rsidP="001417DA">
      <w:pPr>
        <w:pStyle w:val="NoSpacing"/>
        <w:spacing w:line="276" w:lineRule="auto"/>
        <w:rPr>
          <w:rFonts w:ascii="Cambria" w:hAnsi="Cambria"/>
          <w:sz w:val="24"/>
          <w:szCs w:val="24"/>
          <w:lang w:val="en-GB"/>
        </w:rPr>
      </w:pPr>
      <w:r w:rsidRPr="00B006D3">
        <w:rPr>
          <w:rFonts w:ascii="Cambria" w:hAnsi="Cambria"/>
          <w:sz w:val="24"/>
          <w:szCs w:val="24"/>
          <w:lang w:val="en-GB"/>
        </w:rPr>
        <w:t xml:space="preserve">Mr. </w:t>
      </w:r>
      <w:r w:rsidR="00B41073">
        <w:rPr>
          <w:rFonts w:ascii="Cambria" w:hAnsi="Cambria"/>
          <w:sz w:val="24"/>
          <w:szCs w:val="24"/>
          <w:lang w:val="en-GB"/>
        </w:rPr>
        <w:t xml:space="preserve">George K </w:t>
      </w:r>
      <w:proofErr w:type="spellStart"/>
      <w:r w:rsidR="00B41073">
        <w:rPr>
          <w:rFonts w:ascii="Cambria" w:hAnsi="Cambria"/>
          <w:sz w:val="24"/>
          <w:szCs w:val="24"/>
          <w:lang w:val="en-GB"/>
        </w:rPr>
        <w:t>Abrokwah</w:t>
      </w:r>
      <w:proofErr w:type="spellEnd"/>
    </w:p>
    <w:p w14:paraId="2275B400" w14:textId="46B492E1"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Franzel</w:t>
      </w:r>
      <w:proofErr w:type="spellEnd"/>
      <w:r>
        <w:rPr>
          <w:rFonts w:ascii="Cambria" w:hAnsi="Cambria"/>
          <w:sz w:val="24"/>
          <w:szCs w:val="24"/>
          <w:lang w:val="en-GB"/>
        </w:rPr>
        <w:t xml:space="preserve"> Atta Opoku</w:t>
      </w:r>
    </w:p>
    <w:p w14:paraId="18738ADF" w14:textId="2A9B2A5D"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 xml:space="preserve">Mr. Raymond </w:t>
      </w:r>
      <w:proofErr w:type="spellStart"/>
      <w:r>
        <w:rPr>
          <w:rFonts w:ascii="Cambria" w:hAnsi="Cambria"/>
          <w:sz w:val="24"/>
          <w:szCs w:val="24"/>
          <w:lang w:val="en-GB"/>
        </w:rPr>
        <w:t>Tuffuor</w:t>
      </w:r>
      <w:proofErr w:type="spellEnd"/>
    </w:p>
    <w:p w14:paraId="1DB4F9DE" w14:textId="38427392" w:rsidR="00726904" w:rsidRDefault="00726904" w:rsidP="001417DA">
      <w:pPr>
        <w:pStyle w:val="NoSpacing"/>
        <w:spacing w:line="276" w:lineRule="auto"/>
        <w:rPr>
          <w:rFonts w:ascii="Cambria" w:hAnsi="Cambria"/>
          <w:sz w:val="24"/>
          <w:szCs w:val="24"/>
          <w:lang w:val="en-GB"/>
        </w:rPr>
      </w:pPr>
      <w:r>
        <w:rPr>
          <w:rFonts w:ascii="Cambria" w:hAnsi="Cambria"/>
          <w:sz w:val="24"/>
          <w:szCs w:val="24"/>
          <w:lang w:val="en-GB"/>
        </w:rPr>
        <w:t>Mr. Clive E. Barton-</w:t>
      </w:r>
      <w:proofErr w:type="spellStart"/>
      <w:r>
        <w:rPr>
          <w:rFonts w:ascii="Cambria" w:hAnsi="Cambria"/>
          <w:sz w:val="24"/>
          <w:szCs w:val="24"/>
          <w:lang w:val="en-GB"/>
        </w:rPr>
        <w:t>Odro</w:t>
      </w:r>
      <w:proofErr w:type="spellEnd"/>
    </w:p>
    <w:p w14:paraId="5B0CD3BA" w14:textId="40F37BF5" w:rsidR="00CF5681" w:rsidRDefault="00CF5681" w:rsidP="001417DA">
      <w:pPr>
        <w:pStyle w:val="NoSpacing"/>
        <w:spacing w:line="276" w:lineRule="auto"/>
        <w:rPr>
          <w:rFonts w:ascii="Cambria" w:hAnsi="Cambria"/>
          <w:sz w:val="24"/>
          <w:szCs w:val="24"/>
          <w:lang w:val="en-GB"/>
        </w:rPr>
      </w:pPr>
      <w:r>
        <w:rPr>
          <w:rFonts w:ascii="Cambria" w:hAnsi="Cambria"/>
          <w:sz w:val="24"/>
          <w:szCs w:val="24"/>
          <w:lang w:val="en-GB"/>
        </w:rPr>
        <w:t>Mr. William Mensah</w:t>
      </w:r>
    </w:p>
    <w:p w14:paraId="2631DEDB" w14:textId="57E741F1" w:rsidR="00726904" w:rsidRPr="00471B5D" w:rsidRDefault="00726904" w:rsidP="001417DA">
      <w:pPr>
        <w:pStyle w:val="NoSpacing"/>
        <w:spacing w:line="276" w:lineRule="auto"/>
        <w:rPr>
          <w:rFonts w:ascii="Cambria" w:hAnsi="Cambria"/>
          <w:b/>
          <w:bCs/>
          <w:sz w:val="24"/>
          <w:szCs w:val="24"/>
          <w:lang w:val="en-GB"/>
        </w:rPr>
      </w:pPr>
    </w:p>
    <w:p w14:paraId="1790905F" w14:textId="2A5F1918" w:rsidR="00B41073" w:rsidRPr="00B006D3" w:rsidRDefault="00360AC7" w:rsidP="001417DA">
      <w:pPr>
        <w:pStyle w:val="NoSpacing"/>
        <w:spacing w:line="276" w:lineRule="auto"/>
        <w:rPr>
          <w:rFonts w:ascii="Cambria" w:hAnsi="Cambria"/>
          <w:sz w:val="24"/>
          <w:szCs w:val="24"/>
          <w:lang w:val="en-GB"/>
        </w:rPr>
      </w:pPr>
      <w:r>
        <w:rPr>
          <w:rFonts w:ascii="Cambria" w:hAnsi="Cambria"/>
          <w:sz w:val="24"/>
          <w:szCs w:val="24"/>
          <w:lang w:val="en-GB"/>
        </w:rPr>
        <w:t xml:space="preserve"> </w:t>
      </w:r>
    </w:p>
    <w:p w14:paraId="19ADDD51" w14:textId="125BFDC2" w:rsidR="00EA1C4F" w:rsidRDefault="00B11970" w:rsidP="001B5B3A">
      <w:pPr>
        <w:pStyle w:val="NoSpacing"/>
        <w:spacing w:line="276" w:lineRule="auto"/>
        <w:rPr>
          <w:rFonts w:ascii="Cambria" w:hAnsi="Cambria"/>
          <w:b/>
          <w:bCs/>
          <w:sz w:val="24"/>
          <w:szCs w:val="24"/>
          <w:lang w:val="en-GB"/>
        </w:rPr>
      </w:pPr>
      <w:r>
        <w:rPr>
          <w:rFonts w:ascii="Cambria" w:hAnsi="Cambria"/>
          <w:b/>
          <w:bCs/>
          <w:sz w:val="24"/>
          <w:szCs w:val="24"/>
          <w:lang w:val="en-GB"/>
        </w:rPr>
        <w:t>MTN</w:t>
      </w:r>
      <w:r w:rsidR="006726CA">
        <w:rPr>
          <w:rFonts w:ascii="Cambria" w:hAnsi="Cambria"/>
          <w:b/>
          <w:bCs/>
          <w:sz w:val="24"/>
          <w:szCs w:val="24"/>
          <w:lang w:val="en-GB"/>
        </w:rPr>
        <w:t xml:space="preserve"> GHANA</w:t>
      </w:r>
    </w:p>
    <w:p w14:paraId="4A605909" w14:textId="5DF0BE9A"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 xml:space="preserve">Mr. </w:t>
      </w:r>
      <w:r w:rsidR="002924C6">
        <w:rPr>
          <w:rFonts w:ascii="Cambria" w:hAnsi="Cambria"/>
          <w:sz w:val="24"/>
          <w:szCs w:val="24"/>
          <w:lang w:val="en-GB"/>
        </w:rPr>
        <w:t>Samuel Bartels</w:t>
      </w:r>
    </w:p>
    <w:p w14:paraId="6B00A037" w14:textId="4084474B" w:rsidR="00550DC7" w:rsidRPr="00550DC7" w:rsidRDefault="00550DC7" w:rsidP="001B5B3A">
      <w:pPr>
        <w:pStyle w:val="NoSpacing"/>
        <w:spacing w:line="276" w:lineRule="auto"/>
        <w:rPr>
          <w:rFonts w:ascii="Cambria" w:hAnsi="Cambria"/>
          <w:sz w:val="24"/>
          <w:szCs w:val="24"/>
          <w:lang w:val="en-GB"/>
        </w:rPr>
      </w:pPr>
      <w:r>
        <w:rPr>
          <w:rFonts w:ascii="Cambria" w:hAnsi="Cambria"/>
          <w:sz w:val="24"/>
          <w:szCs w:val="24"/>
          <w:lang w:val="en-GB"/>
        </w:rPr>
        <w:t>Mr</w:t>
      </w:r>
      <w:r w:rsidR="002924C6">
        <w:rPr>
          <w:rFonts w:ascii="Cambria" w:hAnsi="Cambria"/>
          <w:sz w:val="24"/>
          <w:szCs w:val="24"/>
          <w:lang w:val="en-GB"/>
        </w:rPr>
        <w:t>s</w:t>
      </w:r>
      <w:r>
        <w:rPr>
          <w:rFonts w:ascii="Cambria" w:hAnsi="Cambria"/>
          <w:sz w:val="24"/>
          <w:szCs w:val="24"/>
          <w:lang w:val="en-GB"/>
        </w:rPr>
        <w:t xml:space="preserve">. </w:t>
      </w:r>
      <w:r w:rsidR="002924C6">
        <w:rPr>
          <w:rFonts w:ascii="Cambria" w:hAnsi="Cambria"/>
          <w:sz w:val="24"/>
          <w:szCs w:val="24"/>
          <w:lang w:val="en-GB"/>
        </w:rPr>
        <w:t xml:space="preserve">Yvonne </w:t>
      </w:r>
      <w:proofErr w:type="spellStart"/>
      <w:r w:rsidR="002924C6">
        <w:rPr>
          <w:rFonts w:ascii="Cambria" w:hAnsi="Cambria"/>
          <w:sz w:val="24"/>
          <w:szCs w:val="24"/>
          <w:lang w:val="en-GB"/>
        </w:rPr>
        <w:t>Nyanu</w:t>
      </w:r>
      <w:proofErr w:type="spellEnd"/>
    </w:p>
    <w:p w14:paraId="6F461540" w14:textId="77F8A14B" w:rsidR="001417DA" w:rsidRPr="00B006D3" w:rsidRDefault="000E04D4" w:rsidP="001417DA">
      <w:pPr>
        <w:pStyle w:val="NoSpacing"/>
        <w:spacing w:line="276" w:lineRule="auto"/>
        <w:rPr>
          <w:rFonts w:ascii="Cambria" w:hAnsi="Cambria"/>
          <w:sz w:val="24"/>
          <w:szCs w:val="24"/>
          <w:lang w:val="en-GB"/>
        </w:rPr>
      </w:pPr>
      <w:r w:rsidRPr="00B006D3">
        <w:rPr>
          <w:rFonts w:ascii="Cambria" w:hAnsi="Cambria"/>
          <w:sz w:val="24"/>
          <w:szCs w:val="24"/>
          <w:lang w:val="en-GB"/>
        </w:rPr>
        <w:t>Mr</w:t>
      </w:r>
      <w:r w:rsidR="002924C6">
        <w:rPr>
          <w:rFonts w:ascii="Cambria" w:hAnsi="Cambria"/>
          <w:sz w:val="24"/>
          <w:szCs w:val="24"/>
          <w:lang w:val="en-GB"/>
        </w:rPr>
        <w:t>s</w:t>
      </w:r>
      <w:r w:rsidRPr="00B006D3">
        <w:rPr>
          <w:rFonts w:ascii="Cambria" w:hAnsi="Cambria"/>
          <w:sz w:val="24"/>
          <w:szCs w:val="24"/>
          <w:lang w:val="en-GB"/>
        </w:rPr>
        <w:t xml:space="preserve">. </w:t>
      </w:r>
      <w:r w:rsidR="002924C6">
        <w:rPr>
          <w:rFonts w:ascii="Cambria" w:hAnsi="Cambria"/>
          <w:sz w:val="24"/>
          <w:szCs w:val="24"/>
          <w:lang w:val="en-GB"/>
        </w:rPr>
        <w:t xml:space="preserve">Angel </w:t>
      </w:r>
      <w:proofErr w:type="spellStart"/>
      <w:proofErr w:type="gramStart"/>
      <w:r w:rsidR="002924C6">
        <w:rPr>
          <w:rFonts w:ascii="Cambria" w:hAnsi="Cambria"/>
          <w:sz w:val="24"/>
          <w:szCs w:val="24"/>
          <w:lang w:val="en-GB"/>
        </w:rPr>
        <w:t>Adu</w:t>
      </w:r>
      <w:proofErr w:type="spellEnd"/>
      <w:r w:rsidR="002924C6">
        <w:rPr>
          <w:rFonts w:ascii="Cambria" w:hAnsi="Cambria"/>
          <w:sz w:val="24"/>
          <w:szCs w:val="24"/>
          <w:lang w:val="en-GB"/>
        </w:rPr>
        <w:t xml:space="preserve"> </w:t>
      </w:r>
      <w:r w:rsidR="00726904">
        <w:rPr>
          <w:rFonts w:ascii="Cambria" w:hAnsi="Cambria"/>
          <w:sz w:val="24"/>
          <w:szCs w:val="24"/>
          <w:lang w:val="en-GB"/>
        </w:rPr>
        <w:t xml:space="preserve"> </w:t>
      </w:r>
      <w:proofErr w:type="spellStart"/>
      <w:r w:rsidR="00A43DC5">
        <w:rPr>
          <w:rFonts w:ascii="Cambria" w:hAnsi="Cambria"/>
          <w:sz w:val="24"/>
          <w:szCs w:val="24"/>
          <w:lang w:val="en-GB"/>
        </w:rPr>
        <w:t>Ampofo</w:t>
      </w:r>
      <w:proofErr w:type="spellEnd"/>
      <w:proofErr w:type="gramEnd"/>
    </w:p>
    <w:p w14:paraId="2763ADE4" w14:textId="54C157D8" w:rsidR="006726CA" w:rsidRDefault="000E04D4" w:rsidP="001A09C8">
      <w:pPr>
        <w:pStyle w:val="NoSpacing"/>
        <w:spacing w:line="276" w:lineRule="auto"/>
        <w:rPr>
          <w:rFonts w:ascii="Cambria" w:hAnsi="Cambria"/>
          <w:sz w:val="24"/>
          <w:szCs w:val="24"/>
        </w:rPr>
      </w:pPr>
      <w:r w:rsidRPr="00B006D3">
        <w:rPr>
          <w:rFonts w:ascii="Cambria" w:hAnsi="Cambria"/>
          <w:sz w:val="24"/>
          <w:szCs w:val="24"/>
          <w:lang w:val="en-GB"/>
        </w:rPr>
        <w:t>Mr</w:t>
      </w:r>
      <w:r w:rsidR="00726904">
        <w:rPr>
          <w:rFonts w:ascii="Cambria" w:hAnsi="Cambria"/>
          <w:sz w:val="24"/>
          <w:szCs w:val="24"/>
        </w:rPr>
        <w:t xml:space="preserve">. </w:t>
      </w:r>
      <w:r w:rsidR="002924C6">
        <w:rPr>
          <w:rFonts w:ascii="Cambria" w:hAnsi="Cambria"/>
          <w:sz w:val="24"/>
          <w:szCs w:val="24"/>
        </w:rPr>
        <w:t xml:space="preserve">Nash </w:t>
      </w:r>
      <w:proofErr w:type="spellStart"/>
      <w:r w:rsidR="002924C6">
        <w:rPr>
          <w:rFonts w:ascii="Cambria" w:hAnsi="Cambria"/>
          <w:sz w:val="24"/>
          <w:szCs w:val="24"/>
        </w:rPr>
        <w:t>Odoi</w:t>
      </w:r>
      <w:proofErr w:type="spellEnd"/>
    </w:p>
    <w:p w14:paraId="1853ED76" w14:textId="2F3CD124" w:rsidR="002924C6" w:rsidRDefault="002924C6" w:rsidP="001A09C8">
      <w:pPr>
        <w:pStyle w:val="NoSpacing"/>
        <w:spacing w:line="276" w:lineRule="auto"/>
        <w:rPr>
          <w:rFonts w:ascii="Cambria" w:hAnsi="Cambria"/>
          <w:sz w:val="24"/>
          <w:szCs w:val="24"/>
        </w:rPr>
      </w:pPr>
      <w:r>
        <w:rPr>
          <w:rFonts w:ascii="Cambria" w:hAnsi="Cambria"/>
          <w:sz w:val="24"/>
          <w:szCs w:val="24"/>
        </w:rPr>
        <w:t>Mr. Kwame Asante</w:t>
      </w:r>
    </w:p>
    <w:p w14:paraId="4B3024A6" w14:textId="2189C551" w:rsidR="002924C6" w:rsidRDefault="002924C6" w:rsidP="001A09C8">
      <w:pPr>
        <w:pStyle w:val="NoSpacing"/>
        <w:spacing w:line="276" w:lineRule="auto"/>
        <w:rPr>
          <w:rFonts w:ascii="Cambria" w:hAnsi="Cambria"/>
          <w:sz w:val="24"/>
          <w:szCs w:val="24"/>
        </w:rPr>
      </w:pPr>
      <w:r>
        <w:rPr>
          <w:rFonts w:ascii="Cambria" w:hAnsi="Cambria"/>
          <w:sz w:val="24"/>
          <w:szCs w:val="24"/>
        </w:rPr>
        <w:t xml:space="preserve">Mr. Victor </w:t>
      </w:r>
      <w:proofErr w:type="spellStart"/>
      <w:r>
        <w:rPr>
          <w:rFonts w:ascii="Cambria" w:hAnsi="Cambria"/>
          <w:sz w:val="24"/>
          <w:szCs w:val="24"/>
        </w:rPr>
        <w:t>Dodoo</w:t>
      </w:r>
      <w:proofErr w:type="spellEnd"/>
    </w:p>
    <w:p w14:paraId="40A05F60" w14:textId="77777777" w:rsidR="002924C6" w:rsidRPr="00B006D3" w:rsidRDefault="002924C6" w:rsidP="001A09C8">
      <w:pPr>
        <w:pStyle w:val="NoSpacing"/>
        <w:spacing w:line="276" w:lineRule="auto"/>
        <w:rPr>
          <w:rFonts w:ascii="Cambria" w:hAnsi="Cambria"/>
          <w:sz w:val="24"/>
          <w:szCs w:val="24"/>
          <w:lang w:val="en-GB"/>
        </w:rPr>
      </w:pPr>
    </w:p>
    <w:tbl>
      <w:tblPr>
        <w:tblStyle w:val="TableGrid"/>
        <w:tblW w:w="10540" w:type="dxa"/>
        <w:jc w:val="center"/>
        <w:tblLayout w:type="fixed"/>
        <w:tblLook w:val="04A0" w:firstRow="1" w:lastRow="0" w:firstColumn="1" w:lastColumn="0" w:noHBand="0" w:noVBand="1"/>
      </w:tblPr>
      <w:tblGrid>
        <w:gridCol w:w="805"/>
        <w:gridCol w:w="7365"/>
        <w:gridCol w:w="1185"/>
        <w:gridCol w:w="1185"/>
      </w:tblGrid>
      <w:tr w:rsidR="00EC7D59" w:rsidRPr="00B006D3" w14:paraId="0842B0D1" w14:textId="77777777" w:rsidTr="00726904">
        <w:trPr>
          <w:trHeight w:val="626"/>
          <w:jc w:val="center"/>
        </w:trPr>
        <w:tc>
          <w:tcPr>
            <w:tcW w:w="805" w:type="dxa"/>
          </w:tcPr>
          <w:p w14:paraId="74E1FC6F"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Item No</w:t>
            </w:r>
          </w:p>
        </w:tc>
        <w:tc>
          <w:tcPr>
            <w:tcW w:w="7365" w:type="dxa"/>
          </w:tcPr>
          <w:p w14:paraId="1C9E1953" w14:textId="77777777" w:rsidR="00EC7D59" w:rsidRPr="00B006D3" w:rsidRDefault="00EC7D59" w:rsidP="00D33783">
            <w:pPr>
              <w:spacing w:line="276" w:lineRule="auto"/>
              <w:jc w:val="center"/>
              <w:rPr>
                <w:rFonts w:ascii="Cambria" w:hAnsi="Cambria"/>
                <w:b/>
                <w:sz w:val="24"/>
                <w:szCs w:val="24"/>
                <w:lang w:val="en-GB"/>
              </w:rPr>
            </w:pPr>
            <w:r w:rsidRPr="00B006D3">
              <w:rPr>
                <w:rFonts w:ascii="Cambria" w:hAnsi="Cambria"/>
                <w:b/>
                <w:sz w:val="24"/>
                <w:szCs w:val="24"/>
                <w:lang w:val="en-GB"/>
              </w:rPr>
              <w:t>DETAIL</w:t>
            </w:r>
          </w:p>
        </w:tc>
        <w:tc>
          <w:tcPr>
            <w:tcW w:w="1185" w:type="dxa"/>
          </w:tcPr>
          <w:p w14:paraId="7F591D1F" w14:textId="20B37374" w:rsidR="00EC7D59" w:rsidRPr="00B006D3" w:rsidRDefault="00EC7D59" w:rsidP="00725BC6">
            <w:pPr>
              <w:spacing w:line="276" w:lineRule="auto"/>
              <w:rPr>
                <w:rFonts w:ascii="Cambria" w:hAnsi="Cambria"/>
                <w:b/>
                <w:sz w:val="24"/>
                <w:szCs w:val="24"/>
                <w:lang w:val="en-GB"/>
              </w:rPr>
            </w:pPr>
          </w:p>
        </w:tc>
        <w:tc>
          <w:tcPr>
            <w:tcW w:w="1185" w:type="dxa"/>
          </w:tcPr>
          <w:p w14:paraId="783E4750" w14:textId="337DE223" w:rsidR="00EC7D59" w:rsidRPr="00B006D3" w:rsidRDefault="00EC7D59" w:rsidP="00725BC6">
            <w:pPr>
              <w:spacing w:line="276" w:lineRule="auto"/>
              <w:rPr>
                <w:rFonts w:ascii="Cambria" w:hAnsi="Cambria"/>
                <w:b/>
                <w:sz w:val="24"/>
                <w:szCs w:val="24"/>
                <w:lang w:val="en-GB"/>
              </w:rPr>
            </w:pPr>
            <w:r w:rsidRPr="00B006D3">
              <w:rPr>
                <w:rFonts w:ascii="Cambria" w:hAnsi="Cambria"/>
                <w:b/>
                <w:sz w:val="24"/>
                <w:szCs w:val="24"/>
                <w:lang w:val="en-GB"/>
              </w:rPr>
              <w:t>ACTION BY</w:t>
            </w:r>
          </w:p>
        </w:tc>
      </w:tr>
      <w:tr w:rsidR="00EC7D59" w:rsidRPr="00B006D3" w14:paraId="75E894C0" w14:textId="77777777" w:rsidTr="00726904">
        <w:trPr>
          <w:trHeight w:val="1734"/>
          <w:jc w:val="center"/>
        </w:trPr>
        <w:tc>
          <w:tcPr>
            <w:tcW w:w="805" w:type="dxa"/>
          </w:tcPr>
          <w:p w14:paraId="0185F302" w14:textId="77777777" w:rsidR="00EC7D59" w:rsidRPr="00B006D3" w:rsidRDefault="00EC7D59" w:rsidP="00D33783">
            <w:pPr>
              <w:spacing w:line="276" w:lineRule="auto"/>
              <w:rPr>
                <w:rFonts w:ascii="Cambria" w:hAnsi="Cambria"/>
                <w:b/>
                <w:sz w:val="24"/>
                <w:szCs w:val="24"/>
                <w:lang w:val="en-GB"/>
              </w:rPr>
            </w:pPr>
            <w:r w:rsidRPr="00B006D3">
              <w:rPr>
                <w:rFonts w:ascii="Cambria" w:hAnsi="Cambria"/>
                <w:b/>
                <w:sz w:val="24"/>
                <w:szCs w:val="24"/>
                <w:lang w:val="en-GB"/>
              </w:rPr>
              <w:t>1.0</w:t>
            </w:r>
          </w:p>
          <w:p w14:paraId="0AC8463B" w14:textId="77777777" w:rsidR="00EC7D59" w:rsidRPr="00B006D3" w:rsidRDefault="00EC7D59" w:rsidP="00D33783">
            <w:pPr>
              <w:spacing w:line="276" w:lineRule="auto"/>
              <w:rPr>
                <w:rFonts w:ascii="Cambria" w:hAnsi="Cambria"/>
                <w:sz w:val="24"/>
                <w:szCs w:val="24"/>
                <w:lang w:val="en-GB"/>
              </w:rPr>
            </w:pPr>
          </w:p>
          <w:p w14:paraId="403B093F" w14:textId="77777777" w:rsidR="00EC7D59" w:rsidRPr="00B006D3" w:rsidRDefault="00EC7D59" w:rsidP="00D33783">
            <w:pPr>
              <w:spacing w:line="276" w:lineRule="auto"/>
              <w:rPr>
                <w:rFonts w:ascii="Cambria" w:hAnsi="Cambria"/>
                <w:sz w:val="24"/>
                <w:szCs w:val="24"/>
                <w:lang w:val="en-GB"/>
              </w:rPr>
            </w:pPr>
          </w:p>
          <w:p w14:paraId="33DE83A0" w14:textId="77777777" w:rsidR="00EC7D59" w:rsidRPr="00B006D3" w:rsidRDefault="00EC7D59" w:rsidP="00D33783">
            <w:pPr>
              <w:spacing w:line="276" w:lineRule="auto"/>
              <w:rPr>
                <w:rFonts w:ascii="Cambria" w:hAnsi="Cambria"/>
                <w:sz w:val="24"/>
                <w:szCs w:val="24"/>
                <w:lang w:val="en-GB"/>
              </w:rPr>
            </w:pPr>
          </w:p>
          <w:p w14:paraId="7A6C6916" w14:textId="77777777" w:rsidR="00EC7D59" w:rsidRPr="00B006D3" w:rsidRDefault="00EC7D59" w:rsidP="00D33783">
            <w:pPr>
              <w:spacing w:line="276" w:lineRule="auto"/>
              <w:rPr>
                <w:rFonts w:ascii="Cambria" w:hAnsi="Cambria"/>
                <w:sz w:val="24"/>
                <w:szCs w:val="24"/>
                <w:lang w:val="en-GB"/>
              </w:rPr>
            </w:pPr>
          </w:p>
          <w:p w14:paraId="2C087AA3" w14:textId="46D4A8E3" w:rsidR="00EC7D59" w:rsidRPr="00AB3123" w:rsidRDefault="00EC7D59" w:rsidP="00D33783">
            <w:pPr>
              <w:spacing w:line="276" w:lineRule="auto"/>
              <w:rPr>
                <w:rFonts w:ascii="Cambria" w:hAnsi="Cambria"/>
                <w:b/>
                <w:sz w:val="24"/>
                <w:szCs w:val="24"/>
                <w:lang w:val="en-GB"/>
              </w:rPr>
            </w:pPr>
            <w:r w:rsidRPr="00AB3123">
              <w:rPr>
                <w:rFonts w:ascii="Cambria" w:hAnsi="Cambria"/>
                <w:b/>
                <w:sz w:val="24"/>
                <w:szCs w:val="24"/>
                <w:lang w:val="en-GB"/>
              </w:rPr>
              <w:t>1.1</w:t>
            </w:r>
          </w:p>
        </w:tc>
        <w:tc>
          <w:tcPr>
            <w:tcW w:w="7365" w:type="dxa"/>
          </w:tcPr>
          <w:p w14:paraId="45EC665C" w14:textId="77777777" w:rsidR="00EC7D59" w:rsidRPr="00B006D3" w:rsidRDefault="00EC7D59" w:rsidP="009B01F2">
            <w:pPr>
              <w:spacing w:line="276" w:lineRule="auto"/>
              <w:jc w:val="both"/>
              <w:rPr>
                <w:rFonts w:ascii="Cambria" w:hAnsi="Cambria"/>
                <w:b/>
                <w:sz w:val="24"/>
                <w:szCs w:val="24"/>
                <w:u w:val="single"/>
                <w:lang w:val="en-GB"/>
              </w:rPr>
            </w:pPr>
            <w:r w:rsidRPr="00B006D3">
              <w:rPr>
                <w:rFonts w:ascii="Cambria" w:hAnsi="Cambria"/>
                <w:b/>
                <w:sz w:val="24"/>
                <w:szCs w:val="24"/>
                <w:u w:val="single"/>
                <w:lang w:val="en-GB"/>
              </w:rPr>
              <w:t>AGENDA</w:t>
            </w:r>
          </w:p>
          <w:p w14:paraId="34D01D74" w14:textId="5B10B1D9" w:rsidR="00EC7D59" w:rsidRPr="00B006D3" w:rsidRDefault="000F766F" w:rsidP="009B01F2">
            <w:pPr>
              <w:spacing w:line="276" w:lineRule="auto"/>
              <w:jc w:val="both"/>
              <w:rPr>
                <w:rFonts w:ascii="Cambria" w:hAnsi="Cambria"/>
                <w:sz w:val="24"/>
                <w:szCs w:val="24"/>
                <w:lang w:val="en-GB"/>
              </w:rPr>
            </w:pPr>
            <w:r>
              <w:rPr>
                <w:rFonts w:ascii="Cambria" w:hAnsi="Cambria"/>
                <w:sz w:val="24"/>
                <w:szCs w:val="24"/>
                <w:lang w:val="en-GB"/>
              </w:rPr>
              <w:t xml:space="preserve">RECONCILATION </w:t>
            </w:r>
            <w:r w:rsidR="00D25D22">
              <w:rPr>
                <w:rFonts w:ascii="Cambria" w:hAnsi="Cambria"/>
                <w:sz w:val="24"/>
                <w:szCs w:val="24"/>
                <w:lang w:val="en-GB"/>
              </w:rPr>
              <w:t xml:space="preserve">MEETING </w:t>
            </w:r>
            <w:r>
              <w:rPr>
                <w:rFonts w:ascii="Cambria" w:hAnsi="Cambria"/>
                <w:sz w:val="24"/>
                <w:szCs w:val="24"/>
                <w:lang w:val="en-GB"/>
              </w:rPr>
              <w:t>OF</w:t>
            </w:r>
            <w:r w:rsidR="00EC7D59">
              <w:rPr>
                <w:rFonts w:ascii="Cambria" w:hAnsi="Cambria"/>
                <w:sz w:val="24"/>
                <w:szCs w:val="24"/>
                <w:lang w:val="en-GB"/>
              </w:rPr>
              <w:t xml:space="preserve"> 202</w:t>
            </w:r>
            <w:r w:rsidR="00471B5D">
              <w:rPr>
                <w:rFonts w:ascii="Cambria" w:hAnsi="Cambria"/>
                <w:sz w:val="24"/>
                <w:szCs w:val="24"/>
                <w:lang w:val="en-GB"/>
              </w:rPr>
              <w:t>2</w:t>
            </w:r>
            <w:r>
              <w:rPr>
                <w:rFonts w:ascii="Cambria" w:hAnsi="Cambria"/>
                <w:sz w:val="24"/>
                <w:szCs w:val="24"/>
                <w:lang w:val="en-GB"/>
              </w:rPr>
              <w:t xml:space="preserve"> Q1</w:t>
            </w:r>
            <w:r w:rsidR="00D25D22">
              <w:rPr>
                <w:rFonts w:ascii="Cambria" w:hAnsi="Cambria"/>
                <w:sz w:val="24"/>
                <w:szCs w:val="24"/>
                <w:lang w:val="en-GB"/>
              </w:rPr>
              <w:t xml:space="preserve"> FIELD MONITORING</w:t>
            </w:r>
            <w:r>
              <w:rPr>
                <w:rFonts w:ascii="Cambria" w:hAnsi="Cambria"/>
                <w:sz w:val="24"/>
                <w:szCs w:val="24"/>
                <w:lang w:val="en-GB"/>
              </w:rPr>
              <w:t xml:space="preserve"> DRIVE TEST RESULT</w:t>
            </w:r>
            <w:r w:rsidR="00B11970">
              <w:rPr>
                <w:rFonts w:ascii="Cambria" w:hAnsi="Cambria"/>
                <w:sz w:val="24"/>
                <w:szCs w:val="24"/>
                <w:lang w:val="en-GB"/>
              </w:rPr>
              <w:t>S</w:t>
            </w:r>
          </w:p>
          <w:p w14:paraId="500BDD91" w14:textId="77777777" w:rsidR="00EC7D59" w:rsidRPr="00B006D3" w:rsidRDefault="00EC7D59" w:rsidP="009B01F2">
            <w:pPr>
              <w:spacing w:line="276" w:lineRule="auto"/>
              <w:jc w:val="both"/>
              <w:rPr>
                <w:rFonts w:ascii="Cambria" w:hAnsi="Cambria"/>
                <w:b/>
                <w:sz w:val="24"/>
                <w:szCs w:val="24"/>
                <w:u w:val="single"/>
                <w:lang w:val="en-GB"/>
              </w:rPr>
            </w:pPr>
          </w:p>
          <w:p w14:paraId="22700791" w14:textId="77777777" w:rsidR="00EC7D59" w:rsidRDefault="00EC7D59" w:rsidP="00D33783">
            <w:pPr>
              <w:spacing w:line="276" w:lineRule="auto"/>
              <w:jc w:val="both"/>
              <w:rPr>
                <w:rFonts w:ascii="Cambria" w:hAnsi="Cambria"/>
                <w:b/>
                <w:sz w:val="24"/>
                <w:szCs w:val="24"/>
                <w:lang w:val="en-GB"/>
              </w:rPr>
            </w:pPr>
          </w:p>
          <w:p w14:paraId="2E7A2737" w14:textId="6FC63870" w:rsidR="00EC7D59" w:rsidRPr="00B006D3" w:rsidRDefault="00EC7D59" w:rsidP="009D5FFF">
            <w:pPr>
              <w:spacing w:line="276" w:lineRule="auto"/>
              <w:rPr>
                <w:rFonts w:ascii="Cambria" w:hAnsi="Cambria"/>
                <w:b/>
                <w:sz w:val="24"/>
                <w:szCs w:val="24"/>
                <w:lang w:val="en-GB"/>
              </w:rPr>
            </w:pPr>
            <w:r w:rsidRPr="00B006D3">
              <w:rPr>
                <w:rFonts w:ascii="Cambria" w:hAnsi="Cambria"/>
                <w:b/>
                <w:sz w:val="24"/>
                <w:szCs w:val="24"/>
                <w:lang w:val="en-GB"/>
              </w:rPr>
              <w:t>OPENING</w:t>
            </w:r>
          </w:p>
          <w:p w14:paraId="33A8EEEA" w14:textId="0D1A56C5" w:rsidR="00EC7D59" w:rsidRDefault="00EC7D59" w:rsidP="00A00EDC">
            <w:pPr>
              <w:spacing w:line="276" w:lineRule="auto"/>
              <w:jc w:val="both"/>
              <w:rPr>
                <w:rFonts w:ascii="Cambria" w:hAnsi="Cambria"/>
                <w:sz w:val="24"/>
                <w:szCs w:val="24"/>
                <w:lang w:val="en-GB"/>
              </w:rPr>
            </w:pPr>
            <w:r w:rsidRPr="00B006D3">
              <w:rPr>
                <w:rFonts w:ascii="Cambria" w:hAnsi="Cambria"/>
                <w:sz w:val="24"/>
                <w:szCs w:val="24"/>
                <w:lang w:val="en-GB"/>
              </w:rPr>
              <w:lastRenderedPageBreak/>
              <w:t xml:space="preserve">The meeting commenced at </w:t>
            </w:r>
            <w:r w:rsidR="00360AC7">
              <w:rPr>
                <w:rFonts w:ascii="Cambria" w:hAnsi="Cambria"/>
                <w:sz w:val="24"/>
                <w:szCs w:val="24"/>
                <w:lang w:val="en-GB"/>
              </w:rPr>
              <w:t>4</w:t>
            </w:r>
            <w:r w:rsidR="000F766F">
              <w:rPr>
                <w:rFonts w:ascii="Cambria" w:hAnsi="Cambria"/>
                <w:sz w:val="24"/>
                <w:szCs w:val="24"/>
                <w:lang w:val="en-GB"/>
              </w:rPr>
              <w:t>:</w:t>
            </w:r>
            <w:r w:rsidR="00360AC7">
              <w:rPr>
                <w:rFonts w:ascii="Cambria" w:hAnsi="Cambria"/>
                <w:sz w:val="24"/>
                <w:szCs w:val="24"/>
                <w:lang w:val="en-GB"/>
              </w:rPr>
              <w:t>09</w:t>
            </w:r>
            <w:r w:rsidR="00471B5D">
              <w:rPr>
                <w:rFonts w:ascii="Cambria" w:hAnsi="Cambria"/>
                <w:sz w:val="24"/>
                <w:szCs w:val="24"/>
                <w:lang w:val="en-GB"/>
              </w:rPr>
              <w:t xml:space="preserve"> </w:t>
            </w:r>
            <w:r w:rsidR="000F766F">
              <w:rPr>
                <w:rFonts w:ascii="Cambria" w:hAnsi="Cambria"/>
                <w:sz w:val="24"/>
                <w:szCs w:val="24"/>
                <w:lang w:val="en-GB"/>
              </w:rPr>
              <w:t>p</w:t>
            </w:r>
            <w:r w:rsidR="00471B5D">
              <w:rPr>
                <w:rFonts w:ascii="Cambria" w:hAnsi="Cambria"/>
                <w:sz w:val="24"/>
                <w:szCs w:val="24"/>
                <w:lang w:val="en-GB"/>
              </w:rPr>
              <w:t>m</w:t>
            </w:r>
            <w:r w:rsidRPr="00B006D3">
              <w:rPr>
                <w:rFonts w:ascii="Cambria" w:hAnsi="Cambria"/>
                <w:sz w:val="24"/>
                <w:szCs w:val="24"/>
                <w:lang w:val="en-GB"/>
              </w:rPr>
              <w:t xml:space="preserve"> with an opening remark from the Chair</w:t>
            </w:r>
            <w:r w:rsidR="00471B5D">
              <w:rPr>
                <w:rFonts w:ascii="Cambria" w:hAnsi="Cambria"/>
                <w:sz w:val="24"/>
                <w:szCs w:val="24"/>
                <w:lang w:val="en-GB"/>
              </w:rPr>
              <w:t>person</w:t>
            </w:r>
            <w:r w:rsidR="00360AC7">
              <w:rPr>
                <w:rFonts w:ascii="Cambria" w:hAnsi="Cambria"/>
                <w:sz w:val="24"/>
                <w:szCs w:val="24"/>
                <w:lang w:val="en-GB"/>
              </w:rPr>
              <w:t>.</w:t>
            </w:r>
            <w:r w:rsidRPr="00B006D3">
              <w:rPr>
                <w:rFonts w:ascii="Cambria" w:hAnsi="Cambria"/>
                <w:sz w:val="24"/>
                <w:szCs w:val="24"/>
                <w:lang w:val="en-GB"/>
              </w:rPr>
              <w:t xml:space="preserve"> </w:t>
            </w:r>
            <w:r w:rsidR="000F204E">
              <w:rPr>
                <w:rFonts w:ascii="Cambria" w:hAnsi="Cambria"/>
                <w:sz w:val="24"/>
                <w:szCs w:val="24"/>
                <w:lang w:val="en-GB"/>
              </w:rPr>
              <w:t>Mr</w:t>
            </w:r>
            <w:r w:rsidRPr="00B006D3">
              <w:rPr>
                <w:rFonts w:ascii="Cambria" w:hAnsi="Cambria"/>
                <w:sz w:val="24"/>
                <w:szCs w:val="24"/>
                <w:lang w:val="en-GB"/>
              </w:rPr>
              <w:t>.</w:t>
            </w:r>
            <w:r w:rsidR="000F204E">
              <w:rPr>
                <w:rFonts w:ascii="Cambria" w:hAnsi="Cambria"/>
                <w:sz w:val="24"/>
                <w:szCs w:val="24"/>
                <w:lang w:val="en-GB"/>
              </w:rPr>
              <w:t xml:space="preserve"> </w:t>
            </w:r>
            <w:r w:rsidR="00360AC7">
              <w:rPr>
                <w:rFonts w:ascii="Cambria" w:hAnsi="Cambria"/>
                <w:sz w:val="24"/>
                <w:szCs w:val="24"/>
                <w:lang w:val="en-GB"/>
              </w:rPr>
              <w:t xml:space="preserve">Paul Kofi </w:t>
            </w:r>
            <w:proofErr w:type="spellStart"/>
            <w:r w:rsidR="00360AC7">
              <w:rPr>
                <w:rFonts w:ascii="Cambria" w:hAnsi="Cambria"/>
                <w:sz w:val="24"/>
                <w:szCs w:val="24"/>
                <w:lang w:val="en-GB"/>
              </w:rPr>
              <w:t>Datsa</w:t>
            </w:r>
            <w:proofErr w:type="spellEnd"/>
            <w:r w:rsidRPr="00B006D3">
              <w:rPr>
                <w:rFonts w:ascii="Cambria" w:hAnsi="Cambria"/>
                <w:sz w:val="24"/>
                <w:szCs w:val="24"/>
                <w:lang w:val="en-GB"/>
              </w:rPr>
              <w:t xml:space="preserve"> </w:t>
            </w:r>
            <w:r w:rsidR="00B64321">
              <w:rPr>
                <w:rFonts w:ascii="Cambria" w:hAnsi="Cambria"/>
                <w:sz w:val="24"/>
                <w:szCs w:val="24"/>
                <w:lang w:val="en-GB"/>
              </w:rPr>
              <w:t>t</w:t>
            </w:r>
            <w:r w:rsidRPr="00B006D3">
              <w:rPr>
                <w:rFonts w:ascii="Cambria" w:hAnsi="Cambria"/>
                <w:sz w:val="24"/>
                <w:szCs w:val="24"/>
                <w:lang w:val="en-GB"/>
              </w:rPr>
              <w:t>he Chair</w:t>
            </w:r>
            <w:r w:rsidR="00471B5D">
              <w:rPr>
                <w:rFonts w:ascii="Cambria" w:hAnsi="Cambria"/>
                <w:sz w:val="24"/>
                <w:szCs w:val="24"/>
                <w:lang w:val="en-GB"/>
              </w:rPr>
              <w:t>person</w:t>
            </w:r>
            <w:r w:rsidRPr="00B006D3">
              <w:rPr>
                <w:rFonts w:ascii="Cambria" w:hAnsi="Cambria"/>
                <w:sz w:val="24"/>
                <w:szCs w:val="24"/>
                <w:lang w:val="en-GB"/>
              </w:rPr>
              <w:t>, in h</w:t>
            </w:r>
            <w:r w:rsidR="000F204E">
              <w:rPr>
                <w:rFonts w:ascii="Cambria" w:hAnsi="Cambria"/>
                <w:sz w:val="24"/>
                <w:szCs w:val="24"/>
                <w:lang w:val="en-GB"/>
              </w:rPr>
              <w:t>is</w:t>
            </w:r>
            <w:r w:rsidRPr="00B006D3">
              <w:rPr>
                <w:rFonts w:ascii="Cambria" w:hAnsi="Cambria"/>
                <w:sz w:val="24"/>
                <w:szCs w:val="24"/>
                <w:lang w:val="en-GB"/>
              </w:rPr>
              <w:t xml:space="preserve"> opening </w:t>
            </w:r>
            <w:r>
              <w:rPr>
                <w:rFonts w:ascii="Cambria" w:hAnsi="Cambria"/>
                <w:sz w:val="24"/>
                <w:szCs w:val="24"/>
                <w:lang w:val="en-GB"/>
              </w:rPr>
              <w:t xml:space="preserve">remarks </w:t>
            </w:r>
            <w:r w:rsidRPr="00B006D3">
              <w:rPr>
                <w:rFonts w:ascii="Cambria" w:hAnsi="Cambria"/>
                <w:sz w:val="24"/>
                <w:szCs w:val="24"/>
                <w:lang w:val="en-GB"/>
              </w:rPr>
              <w:t>thank</w:t>
            </w:r>
            <w:r>
              <w:rPr>
                <w:rFonts w:ascii="Cambria" w:hAnsi="Cambria"/>
                <w:sz w:val="24"/>
                <w:szCs w:val="24"/>
                <w:lang w:val="en-GB"/>
              </w:rPr>
              <w:t>ed</w:t>
            </w:r>
            <w:r w:rsidRPr="00B006D3">
              <w:rPr>
                <w:rFonts w:ascii="Cambria" w:hAnsi="Cambria"/>
                <w:sz w:val="24"/>
                <w:szCs w:val="24"/>
                <w:lang w:val="en-GB"/>
              </w:rPr>
              <w:t xml:space="preserve"> all attendees for hono</w:t>
            </w:r>
            <w:r>
              <w:rPr>
                <w:rFonts w:ascii="Cambria" w:hAnsi="Cambria"/>
                <w:sz w:val="24"/>
                <w:szCs w:val="24"/>
                <w:lang w:val="en-GB"/>
              </w:rPr>
              <w:t xml:space="preserve">uring the Authority’s invitation. </w:t>
            </w:r>
          </w:p>
          <w:p w14:paraId="02AD88A7" w14:textId="3807E02D" w:rsidR="0010339A" w:rsidRDefault="00EC7D59" w:rsidP="00A00EDC">
            <w:pPr>
              <w:spacing w:line="276" w:lineRule="auto"/>
              <w:jc w:val="both"/>
              <w:rPr>
                <w:rFonts w:ascii="Cambria" w:hAnsi="Cambria"/>
                <w:sz w:val="24"/>
                <w:szCs w:val="24"/>
                <w:lang w:val="en-GB"/>
              </w:rPr>
            </w:pPr>
            <w:r>
              <w:rPr>
                <w:rFonts w:ascii="Cambria" w:hAnsi="Cambria"/>
                <w:sz w:val="24"/>
                <w:szCs w:val="24"/>
                <w:lang w:val="en-GB"/>
              </w:rPr>
              <w:t xml:space="preserve">              </w:t>
            </w:r>
            <w:r w:rsidR="000F204E">
              <w:rPr>
                <w:rFonts w:ascii="Cambria" w:hAnsi="Cambria"/>
                <w:sz w:val="24"/>
                <w:szCs w:val="24"/>
                <w:lang w:val="en-GB"/>
              </w:rPr>
              <w:t>He</w:t>
            </w:r>
            <w:r>
              <w:rPr>
                <w:rFonts w:ascii="Cambria" w:hAnsi="Cambria"/>
                <w:sz w:val="24"/>
                <w:szCs w:val="24"/>
                <w:lang w:val="en-GB"/>
              </w:rPr>
              <w:t xml:space="preserve"> further called on </w:t>
            </w:r>
            <w:r w:rsidR="00360AC7">
              <w:rPr>
                <w:rFonts w:ascii="Cambria" w:hAnsi="Cambria"/>
                <w:sz w:val="24"/>
                <w:szCs w:val="24"/>
                <w:lang w:val="en-GB"/>
              </w:rPr>
              <w:t xml:space="preserve">Mr. </w:t>
            </w:r>
            <w:proofErr w:type="spellStart"/>
            <w:r w:rsidR="00360AC7">
              <w:rPr>
                <w:rFonts w:ascii="Cambria" w:hAnsi="Cambria"/>
                <w:sz w:val="24"/>
                <w:szCs w:val="24"/>
                <w:lang w:val="en-GB"/>
              </w:rPr>
              <w:t>Nii</w:t>
            </w:r>
            <w:proofErr w:type="spellEnd"/>
            <w:r w:rsidR="00360AC7">
              <w:rPr>
                <w:rFonts w:ascii="Cambria" w:hAnsi="Cambria"/>
                <w:sz w:val="24"/>
                <w:szCs w:val="24"/>
                <w:lang w:val="en-GB"/>
              </w:rPr>
              <w:t xml:space="preserve"> </w:t>
            </w:r>
            <w:proofErr w:type="spellStart"/>
            <w:r w:rsidR="00360AC7">
              <w:rPr>
                <w:rFonts w:ascii="Cambria" w:hAnsi="Cambria"/>
                <w:sz w:val="24"/>
                <w:szCs w:val="24"/>
                <w:lang w:val="en-GB"/>
              </w:rPr>
              <w:t>Ayitey</w:t>
            </w:r>
            <w:proofErr w:type="spellEnd"/>
            <w:r w:rsidR="00360AC7">
              <w:rPr>
                <w:rFonts w:ascii="Cambria" w:hAnsi="Cambria"/>
                <w:sz w:val="24"/>
                <w:szCs w:val="24"/>
                <w:lang w:val="en-GB"/>
              </w:rPr>
              <w:t xml:space="preserve"> </w:t>
            </w:r>
            <w:proofErr w:type="spellStart"/>
            <w:r w:rsidR="00360AC7">
              <w:rPr>
                <w:rFonts w:ascii="Cambria" w:hAnsi="Cambria"/>
                <w:sz w:val="24"/>
                <w:szCs w:val="24"/>
                <w:lang w:val="en-GB"/>
              </w:rPr>
              <w:t>Komey</w:t>
            </w:r>
            <w:proofErr w:type="spellEnd"/>
            <w:r w:rsidR="00360AC7">
              <w:rPr>
                <w:rFonts w:ascii="Cambria" w:hAnsi="Cambria"/>
                <w:sz w:val="24"/>
                <w:szCs w:val="24"/>
                <w:lang w:val="en-GB"/>
              </w:rPr>
              <w:t xml:space="preserve"> of NCA </w:t>
            </w:r>
            <w:r>
              <w:rPr>
                <w:rFonts w:ascii="Cambria" w:hAnsi="Cambria"/>
                <w:sz w:val="24"/>
                <w:szCs w:val="24"/>
                <w:lang w:val="en-GB"/>
              </w:rPr>
              <w:t>to introduce its members present in the meeting.</w:t>
            </w:r>
            <w:r w:rsidR="00360AC7">
              <w:rPr>
                <w:rFonts w:ascii="Cambria" w:hAnsi="Cambria"/>
                <w:sz w:val="24"/>
                <w:szCs w:val="24"/>
                <w:lang w:val="en-GB"/>
              </w:rPr>
              <w:t xml:space="preserve"> Mr. </w:t>
            </w:r>
            <w:proofErr w:type="spellStart"/>
            <w:r w:rsidR="00360AC7">
              <w:rPr>
                <w:rFonts w:ascii="Cambria" w:hAnsi="Cambria"/>
                <w:sz w:val="24"/>
                <w:szCs w:val="24"/>
                <w:lang w:val="en-GB"/>
              </w:rPr>
              <w:t>Nii</w:t>
            </w:r>
            <w:proofErr w:type="spellEnd"/>
            <w:r w:rsidR="00360AC7">
              <w:rPr>
                <w:rFonts w:ascii="Cambria" w:hAnsi="Cambria"/>
                <w:sz w:val="24"/>
                <w:szCs w:val="24"/>
                <w:lang w:val="en-GB"/>
              </w:rPr>
              <w:t xml:space="preserve"> did the needfu</w:t>
            </w:r>
            <w:r w:rsidR="0010339A">
              <w:rPr>
                <w:rFonts w:ascii="Cambria" w:hAnsi="Cambria"/>
                <w:sz w:val="24"/>
                <w:szCs w:val="24"/>
                <w:lang w:val="en-GB"/>
              </w:rPr>
              <w:t xml:space="preserve">l and passed the baton to Mrs. Angela </w:t>
            </w:r>
            <w:proofErr w:type="spellStart"/>
            <w:r w:rsidR="0010339A">
              <w:rPr>
                <w:rFonts w:ascii="Cambria" w:hAnsi="Cambria"/>
                <w:sz w:val="24"/>
                <w:szCs w:val="24"/>
                <w:lang w:val="en-GB"/>
              </w:rPr>
              <w:t>Adu</w:t>
            </w:r>
            <w:proofErr w:type="spellEnd"/>
            <w:r w:rsidR="0010339A">
              <w:rPr>
                <w:rFonts w:ascii="Cambria" w:hAnsi="Cambria"/>
                <w:sz w:val="24"/>
                <w:szCs w:val="24"/>
                <w:lang w:val="en-GB"/>
              </w:rPr>
              <w:t xml:space="preserve"> to put names </w:t>
            </w:r>
            <w:r w:rsidR="00AB5B69">
              <w:rPr>
                <w:rFonts w:ascii="Cambria" w:hAnsi="Cambria"/>
                <w:sz w:val="24"/>
                <w:szCs w:val="24"/>
                <w:lang w:val="en-GB"/>
              </w:rPr>
              <w:t>to</w:t>
            </w:r>
            <w:r w:rsidR="0010339A">
              <w:rPr>
                <w:rFonts w:ascii="Cambria" w:hAnsi="Cambria"/>
                <w:sz w:val="24"/>
                <w:szCs w:val="24"/>
                <w:lang w:val="en-GB"/>
              </w:rPr>
              <w:t xml:space="preserve"> faces of her team.</w:t>
            </w:r>
          </w:p>
          <w:p w14:paraId="1F3F3E07" w14:textId="265C82D5" w:rsidR="00EC7D59" w:rsidRPr="00B006D3" w:rsidRDefault="0010339A" w:rsidP="00A00EDC">
            <w:pPr>
              <w:spacing w:line="276" w:lineRule="auto"/>
              <w:jc w:val="both"/>
              <w:rPr>
                <w:rFonts w:ascii="Cambria" w:hAnsi="Cambria"/>
                <w:sz w:val="24"/>
                <w:szCs w:val="24"/>
                <w:lang w:val="en-GB"/>
              </w:rPr>
            </w:pPr>
            <w:r>
              <w:rPr>
                <w:rFonts w:ascii="Cambria" w:hAnsi="Cambria"/>
                <w:sz w:val="24"/>
                <w:szCs w:val="24"/>
                <w:lang w:val="en-GB"/>
              </w:rPr>
              <w:t xml:space="preserve">Mr. </w:t>
            </w:r>
            <w:proofErr w:type="spellStart"/>
            <w:r>
              <w:rPr>
                <w:rFonts w:ascii="Cambria" w:hAnsi="Cambria"/>
                <w:sz w:val="24"/>
                <w:szCs w:val="24"/>
                <w:lang w:val="en-GB"/>
              </w:rPr>
              <w:t>Datsa</w:t>
            </w:r>
            <w:proofErr w:type="spellEnd"/>
            <w:r>
              <w:rPr>
                <w:rFonts w:ascii="Cambria" w:hAnsi="Cambria"/>
                <w:sz w:val="24"/>
                <w:szCs w:val="24"/>
                <w:lang w:val="en-GB"/>
              </w:rPr>
              <w:t xml:space="preserve"> stated the purpose of the meeting. He then called on Mr </w:t>
            </w:r>
            <w:proofErr w:type="spellStart"/>
            <w:r>
              <w:rPr>
                <w:rFonts w:ascii="Cambria" w:hAnsi="Cambria"/>
                <w:sz w:val="24"/>
                <w:szCs w:val="24"/>
                <w:lang w:val="en-GB"/>
              </w:rPr>
              <w:t>Franzel</w:t>
            </w:r>
            <w:proofErr w:type="spellEnd"/>
            <w:r>
              <w:rPr>
                <w:rFonts w:ascii="Cambria" w:hAnsi="Cambria"/>
                <w:sz w:val="24"/>
                <w:szCs w:val="24"/>
                <w:lang w:val="en-GB"/>
              </w:rPr>
              <w:t xml:space="preserve"> Atta Opoku to lead the presentation of the day</w:t>
            </w:r>
            <w:r w:rsidR="00AB5B69">
              <w:rPr>
                <w:rFonts w:ascii="Cambria" w:hAnsi="Cambria"/>
                <w:sz w:val="24"/>
                <w:szCs w:val="24"/>
                <w:lang w:val="en-GB"/>
              </w:rPr>
              <w:t>.</w:t>
            </w:r>
          </w:p>
        </w:tc>
        <w:tc>
          <w:tcPr>
            <w:tcW w:w="1185" w:type="dxa"/>
          </w:tcPr>
          <w:p w14:paraId="7877C7A2" w14:textId="77777777" w:rsidR="00EC7D59" w:rsidRPr="00B006D3" w:rsidRDefault="00EC7D59" w:rsidP="00D33783">
            <w:pPr>
              <w:spacing w:line="276" w:lineRule="auto"/>
              <w:rPr>
                <w:rFonts w:ascii="Cambria" w:hAnsi="Cambria"/>
                <w:sz w:val="24"/>
                <w:szCs w:val="24"/>
                <w:lang w:val="en-GB"/>
              </w:rPr>
            </w:pPr>
          </w:p>
        </w:tc>
        <w:tc>
          <w:tcPr>
            <w:tcW w:w="1185" w:type="dxa"/>
          </w:tcPr>
          <w:p w14:paraId="583B4C3D" w14:textId="18BF283F" w:rsidR="00EC7D59" w:rsidRPr="00B006D3" w:rsidRDefault="00EC7D59" w:rsidP="00D33783">
            <w:pPr>
              <w:spacing w:line="276" w:lineRule="auto"/>
              <w:rPr>
                <w:rFonts w:ascii="Cambria" w:hAnsi="Cambria"/>
                <w:sz w:val="24"/>
                <w:szCs w:val="24"/>
                <w:lang w:val="en-GB"/>
              </w:rPr>
            </w:pPr>
          </w:p>
        </w:tc>
      </w:tr>
      <w:tr w:rsidR="00EC7D59" w:rsidRPr="00B006D3" w14:paraId="0A581CF3" w14:textId="77777777" w:rsidTr="00726904">
        <w:trPr>
          <w:trHeight w:val="1048"/>
          <w:jc w:val="center"/>
        </w:trPr>
        <w:tc>
          <w:tcPr>
            <w:tcW w:w="805" w:type="dxa"/>
          </w:tcPr>
          <w:p w14:paraId="769F8CB9" w14:textId="77777777" w:rsidR="00EC7D59" w:rsidRPr="00B006D3" w:rsidRDefault="00EC7D59" w:rsidP="001A0021">
            <w:pPr>
              <w:rPr>
                <w:rFonts w:ascii="Cambria" w:hAnsi="Cambria"/>
                <w:b/>
                <w:sz w:val="24"/>
                <w:szCs w:val="24"/>
                <w:lang w:val="en-GB"/>
              </w:rPr>
            </w:pPr>
            <w:r w:rsidRPr="00B006D3">
              <w:rPr>
                <w:rFonts w:ascii="Cambria" w:hAnsi="Cambria"/>
                <w:b/>
                <w:sz w:val="24"/>
                <w:szCs w:val="24"/>
                <w:lang w:val="en-GB"/>
              </w:rPr>
              <w:t>2.0</w:t>
            </w:r>
          </w:p>
          <w:p w14:paraId="61E68287" w14:textId="77777777" w:rsidR="00EC7D59" w:rsidRPr="00B006D3" w:rsidRDefault="00EC7D59" w:rsidP="001A0021">
            <w:pPr>
              <w:rPr>
                <w:rFonts w:ascii="Cambria" w:hAnsi="Cambria"/>
                <w:b/>
                <w:sz w:val="24"/>
                <w:szCs w:val="24"/>
                <w:lang w:val="en-GB"/>
              </w:rPr>
            </w:pPr>
          </w:p>
          <w:p w14:paraId="632A4F7B" w14:textId="77777777" w:rsidR="00EC7D59" w:rsidRPr="00B006D3" w:rsidRDefault="00EC7D59" w:rsidP="001A0021">
            <w:pPr>
              <w:rPr>
                <w:rFonts w:ascii="Cambria" w:hAnsi="Cambria"/>
                <w:b/>
                <w:sz w:val="24"/>
                <w:szCs w:val="24"/>
                <w:lang w:val="en-GB"/>
              </w:rPr>
            </w:pPr>
          </w:p>
          <w:p w14:paraId="693804BD" w14:textId="77777777" w:rsidR="00EC7D59" w:rsidRPr="00B006D3" w:rsidRDefault="00EC7D59" w:rsidP="001A0021">
            <w:pPr>
              <w:rPr>
                <w:rFonts w:ascii="Cambria" w:hAnsi="Cambria"/>
                <w:b/>
                <w:sz w:val="24"/>
                <w:szCs w:val="24"/>
                <w:lang w:val="en-GB"/>
              </w:rPr>
            </w:pPr>
          </w:p>
          <w:p w14:paraId="3F301500" w14:textId="77777777" w:rsidR="00EC7D59" w:rsidRPr="00B006D3" w:rsidRDefault="00EC7D59" w:rsidP="001A0021">
            <w:pPr>
              <w:rPr>
                <w:rFonts w:ascii="Cambria" w:hAnsi="Cambria"/>
                <w:b/>
                <w:sz w:val="24"/>
                <w:szCs w:val="24"/>
                <w:lang w:val="en-GB"/>
              </w:rPr>
            </w:pPr>
          </w:p>
          <w:p w14:paraId="1DB9E281" w14:textId="77777777" w:rsidR="00EC7D59" w:rsidRPr="00B006D3" w:rsidRDefault="00EC7D59" w:rsidP="001A0021">
            <w:pPr>
              <w:rPr>
                <w:rFonts w:ascii="Cambria" w:hAnsi="Cambria"/>
                <w:b/>
                <w:sz w:val="24"/>
                <w:szCs w:val="24"/>
                <w:lang w:val="en-GB"/>
              </w:rPr>
            </w:pPr>
          </w:p>
          <w:p w14:paraId="6B064F41" w14:textId="77777777" w:rsidR="00EC7D59" w:rsidRPr="00B006D3" w:rsidRDefault="00EC7D59" w:rsidP="001A0021">
            <w:pPr>
              <w:rPr>
                <w:rFonts w:ascii="Cambria" w:hAnsi="Cambria"/>
                <w:b/>
                <w:sz w:val="24"/>
                <w:szCs w:val="24"/>
                <w:lang w:val="en-GB"/>
              </w:rPr>
            </w:pPr>
          </w:p>
          <w:p w14:paraId="7059FAFC" w14:textId="4CE49558" w:rsidR="00EC7D59" w:rsidRPr="00B006D3" w:rsidRDefault="00EC7D59" w:rsidP="001A0021">
            <w:pPr>
              <w:rPr>
                <w:rFonts w:ascii="Cambria" w:hAnsi="Cambria"/>
                <w:b/>
                <w:sz w:val="24"/>
                <w:szCs w:val="24"/>
                <w:lang w:val="en-GB"/>
              </w:rPr>
            </w:pPr>
          </w:p>
          <w:p w14:paraId="784239CA" w14:textId="1B209603" w:rsidR="00EC7D59" w:rsidRDefault="00EC7D59" w:rsidP="001A0021">
            <w:pPr>
              <w:rPr>
                <w:rFonts w:ascii="Cambria" w:hAnsi="Cambria"/>
                <w:b/>
                <w:sz w:val="24"/>
                <w:szCs w:val="24"/>
                <w:lang w:val="en-GB"/>
              </w:rPr>
            </w:pPr>
          </w:p>
          <w:p w14:paraId="4C27B460" w14:textId="77777777" w:rsidR="00547A64" w:rsidRPr="00B006D3" w:rsidRDefault="00547A64" w:rsidP="001A0021">
            <w:pPr>
              <w:rPr>
                <w:rFonts w:ascii="Cambria" w:hAnsi="Cambria"/>
                <w:b/>
                <w:sz w:val="24"/>
                <w:szCs w:val="24"/>
                <w:lang w:val="en-GB"/>
              </w:rPr>
            </w:pPr>
          </w:p>
          <w:p w14:paraId="576F0065" w14:textId="231F7920" w:rsidR="00EC7D59" w:rsidRPr="00B006D3" w:rsidRDefault="00547A64" w:rsidP="001A0021">
            <w:pPr>
              <w:spacing w:before="240"/>
              <w:rPr>
                <w:rFonts w:ascii="Cambria" w:hAnsi="Cambria"/>
                <w:b/>
                <w:sz w:val="24"/>
                <w:szCs w:val="24"/>
                <w:lang w:val="en-GB"/>
              </w:rPr>
            </w:pPr>
            <w:r>
              <w:rPr>
                <w:rFonts w:ascii="Cambria" w:hAnsi="Cambria"/>
                <w:b/>
                <w:sz w:val="24"/>
                <w:szCs w:val="24"/>
                <w:lang w:val="en-GB"/>
              </w:rPr>
              <w:t>2.1</w:t>
            </w:r>
          </w:p>
          <w:p w14:paraId="3DD6B6AF" w14:textId="77777777" w:rsidR="00EC7D59" w:rsidRPr="00B006D3" w:rsidRDefault="00EC7D59" w:rsidP="001A0021">
            <w:pPr>
              <w:rPr>
                <w:rFonts w:ascii="Cambria" w:hAnsi="Cambria"/>
                <w:b/>
                <w:sz w:val="24"/>
                <w:szCs w:val="24"/>
                <w:lang w:val="en-GB"/>
              </w:rPr>
            </w:pPr>
          </w:p>
          <w:p w14:paraId="5975140C" w14:textId="072B94BC" w:rsidR="00EC7D59" w:rsidRPr="00B006D3" w:rsidRDefault="00EC7D59" w:rsidP="001A0021">
            <w:pPr>
              <w:rPr>
                <w:rFonts w:ascii="Cambria" w:hAnsi="Cambria"/>
                <w:b/>
                <w:sz w:val="24"/>
                <w:szCs w:val="24"/>
                <w:lang w:val="en-GB"/>
              </w:rPr>
            </w:pPr>
          </w:p>
          <w:p w14:paraId="355F50D4" w14:textId="77777777" w:rsidR="00EC7D59" w:rsidRPr="00B006D3" w:rsidRDefault="00EC7D59" w:rsidP="001A0021">
            <w:pPr>
              <w:rPr>
                <w:rFonts w:ascii="Cambria" w:hAnsi="Cambria"/>
                <w:b/>
                <w:sz w:val="24"/>
                <w:szCs w:val="24"/>
                <w:lang w:val="en-GB"/>
              </w:rPr>
            </w:pPr>
          </w:p>
          <w:p w14:paraId="0EF96207" w14:textId="77777777" w:rsidR="00EC7D59" w:rsidRPr="00B006D3" w:rsidRDefault="00EC7D59" w:rsidP="001A0021">
            <w:pPr>
              <w:rPr>
                <w:rFonts w:ascii="Cambria" w:hAnsi="Cambria"/>
                <w:b/>
                <w:sz w:val="24"/>
                <w:szCs w:val="24"/>
                <w:lang w:val="en-GB"/>
              </w:rPr>
            </w:pPr>
          </w:p>
          <w:p w14:paraId="78637016" w14:textId="77777777" w:rsidR="00EC7D59" w:rsidRPr="00B006D3" w:rsidRDefault="00EC7D59" w:rsidP="001A0021">
            <w:pPr>
              <w:rPr>
                <w:rFonts w:ascii="Cambria" w:hAnsi="Cambria"/>
                <w:b/>
                <w:sz w:val="24"/>
                <w:szCs w:val="24"/>
                <w:lang w:val="en-GB"/>
              </w:rPr>
            </w:pPr>
          </w:p>
          <w:p w14:paraId="08D09594" w14:textId="77777777" w:rsidR="00EC7D59" w:rsidRDefault="00EC7D59" w:rsidP="00AB3123">
            <w:pPr>
              <w:spacing w:line="276" w:lineRule="auto"/>
              <w:rPr>
                <w:rFonts w:ascii="Cambria" w:hAnsi="Cambria"/>
                <w:b/>
                <w:sz w:val="24"/>
                <w:szCs w:val="24"/>
                <w:lang w:val="en-GB"/>
              </w:rPr>
            </w:pPr>
          </w:p>
          <w:p w14:paraId="78FCD095" w14:textId="27118C4B" w:rsidR="00EC7D59" w:rsidRPr="00B006D3" w:rsidRDefault="00EC7D59" w:rsidP="00AB3123">
            <w:pPr>
              <w:spacing w:line="276" w:lineRule="auto"/>
              <w:rPr>
                <w:rFonts w:ascii="Cambria" w:hAnsi="Cambria"/>
                <w:b/>
                <w:sz w:val="24"/>
                <w:szCs w:val="24"/>
                <w:lang w:val="en-GB"/>
              </w:rPr>
            </w:pPr>
          </w:p>
          <w:p w14:paraId="638C5EE0" w14:textId="77777777" w:rsidR="00547A64" w:rsidRPr="00B006D3" w:rsidRDefault="00547A64" w:rsidP="001A0021">
            <w:pPr>
              <w:rPr>
                <w:rFonts w:ascii="Cambria" w:hAnsi="Cambria"/>
                <w:b/>
                <w:sz w:val="24"/>
                <w:szCs w:val="24"/>
                <w:lang w:val="en-GB"/>
              </w:rPr>
            </w:pPr>
          </w:p>
          <w:p w14:paraId="6111E147" w14:textId="3A40BB7C" w:rsidR="00EC7D59" w:rsidRPr="00B006D3" w:rsidRDefault="00B759E1" w:rsidP="001A0021">
            <w:pPr>
              <w:rPr>
                <w:rFonts w:ascii="Cambria" w:hAnsi="Cambria"/>
                <w:b/>
                <w:sz w:val="24"/>
                <w:szCs w:val="24"/>
                <w:lang w:val="en-GB"/>
              </w:rPr>
            </w:pPr>
            <w:r>
              <w:rPr>
                <w:rFonts w:ascii="Cambria" w:hAnsi="Cambria"/>
                <w:b/>
                <w:sz w:val="24"/>
                <w:szCs w:val="24"/>
                <w:lang w:val="en-GB"/>
              </w:rPr>
              <w:t>2.2</w:t>
            </w:r>
          </w:p>
          <w:p w14:paraId="39A6FBE9" w14:textId="77777777" w:rsidR="00EC7D59" w:rsidRPr="00B006D3" w:rsidRDefault="00EC7D59" w:rsidP="001A0021">
            <w:pPr>
              <w:rPr>
                <w:rFonts w:ascii="Cambria" w:hAnsi="Cambria"/>
                <w:b/>
                <w:sz w:val="24"/>
                <w:szCs w:val="24"/>
                <w:lang w:val="en-GB"/>
              </w:rPr>
            </w:pPr>
          </w:p>
          <w:p w14:paraId="621E57AD" w14:textId="77777777" w:rsidR="00EC7D59" w:rsidRPr="00B006D3" w:rsidRDefault="00EC7D59" w:rsidP="001A0021">
            <w:pPr>
              <w:rPr>
                <w:rFonts w:ascii="Cambria" w:hAnsi="Cambria"/>
                <w:b/>
                <w:sz w:val="24"/>
                <w:szCs w:val="24"/>
                <w:lang w:val="en-GB"/>
              </w:rPr>
            </w:pPr>
          </w:p>
          <w:p w14:paraId="142CBD69" w14:textId="77777777" w:rsidR="00EC7D59" w:rsidRPr="00B006D3" w:rsidRDefault="00EC7D59" w:rsidP="001A0021">
            <w:pPr>
              <w:rPr>
                <w:rFonts w:ascii="Cambria" w:hAnsi="Cambria"/>
                <w:b/>
                <w:sz w:val="24"/>
                <w:szCs w:val="24"/>
                <w:lang w:val="en-GB"/>
              </w:rPr>
            </w:pPr>
          </w:p>
          <w:p w14:paraId="12A44F02" w14:textId="77777777" w:rsidR="00EC7D59" w:rsidRPr="00B006D3" w:rsidRDefault="00EC7D59" w:rsidP="001A0021">
            <w:pPr>
              <w:rPr>
                <w:rFonts w:ascii="Cambria" w:hAnsi="Cambria"/>
                <w:b/>
                <w:sz w:val="24"/>
                <w:szCs w:val="24"/>
                <w:lang w:val="en-GB"/>
              </w:rPr>
            </w:pPr>
          </w:p>
          <w:p w14:paraId="41926780" w14:textId="77777777" w:rsidR="00EC7D59" w:rsidRPr="00B006D3" w:rsidRDefault="00EC7D59" w:rsidP="001A0021">
            <w:pPr>
              <w:rPr>
                <w:rFonts w:ascii="Cambria" w:hAnsi="Cambria"/>
                <w:b/>
                <w:sz w:val="24"/>
                <w:szCs w:val="24"/>
                <w:lang w:val="en-GB"/>
              </w:rPr>
            </w:pPr>
          </w:p>
          <w:p w14:paraId="2010579E" w14:textId="77777777" w:rsidR="00EC7D59" w:rsidRPr="00B006D3" w:rsidRDefault="00EC7D59" w:rsidP="001A0021">
            <w:pPr>
              <w:rPr>
                <w:rFonts w:ascii="Cambria" w:hAnsi="Cambria"/>
                <w:b/>
                <w:sz w:val="24"/>
                <w:szCs w:val="24"/>
                <w:lang w:val="en-GB"/>
              </w:rPr>
            </w:pPr>
          </w:p>
          <w:p w14:paraId="07CDC2D9" w14:textId="77777777" w:rsidR="00EC7D59" w:rsidRPr="00B006D3" w:rsidRDefault="00EC7D59" w:rsidP="001A0021">
            <w:pPr>
              <w:rPr>
                <w:rFonts w:ascii="Cambria" w:hAnsi="Cambria"/>
                <w:b/>
                <w:sz w:val="24"/>
                <w:szCs w:val="24"/>
                <w:lang w:val="en-GB"/>
              </w:rPr>
            </w:pPr>
          </w:p>
          <w:p w14:paraId="765880FB" w14:textId="77777777" w:rsidR="00EC7D59" w:rsidRPr="00B006D3" w:rsidRDefault="00EC7D59" w:rsidP="001A0021">
            <w:pPr>
              <w:rPr>
                <w:rFonts w:ascii="Cambria" w:hAnsi="Cambria"/>
                <w:b/>
                <w:sz w:val="24"/>
                <w:szCs w:val="24"/>
                <w:lang w:val="en-GB"/>
              </w:rPr>
            </w:pPr>
          </w:p>
          <w:p w14:paraId="4286E82D" w14:textId="77777777" w:rsidR="00EC7D59" w:rsidRPr="00B006D3" w:rsidRDefault="00EC7D59" w:rsidP="001A0021">
            <w:pPr>
              <w:rPr>
                <w:rFonts w:ascii="Cambria" w:hAnsi="Cambria"/>
                <w:b/>
                <w:sz w:val="24"/>
                <w:szCs w:val="24"/>
                <w:lang w:val="en-GB"/>
              </w:rPr>
            </w:pPr>
          </w:p>
          <w:p w14:paraId="476C3DCF" w14:textId="77777777" w:rsidR="00EC7D59" w:rsidRPr="00B006D3" w:rsidRDefault="00EC7D59" w:rsidP="001A0021">
            <w:pPr>
              <w:rPr>
                <w:rFonts w:ascii="Cambria" w:hAnsi="Cambria"/>
                <w:b/>
                <w:sz w:val="24"/>
                <w:szCs w:val="24"/>
                <w:lang w:val="en-GB"/>
              </w:rPr>
            </w:pPr>
          </w:p>
          <w:p w14:paraId="7AB8F4D9" w14:textId="77777777" w:rsidR="00EC7D59" w:rsidRPr="00B006D3" w:rsidRDefault="00EC7D59" w:rsidP="001A0021">
            <w:pPr>
              <w:rPr>
                <w:rFonts w:ascii="Cambria" w:hAnsi="Cambria"/>
                <w:b/>
                <w:sz w:val="24"/>
                <w:szCs w:val="24"/>
                <w:lang w:val="en-GB"/>
              </w:rPr>
            </w:pPr>
          </w:p>
          <w:p w14:paraId="2EF0789C" w14:textId="77777777" w:rsidR="00EC7D59" w:rsidRPr="00B006D3" w:rsidRDefault="00EC7D59" w:rsidP="001A0021">
            <w:pPr>
              <w:rPr>
                <w:rFonts w:ascii="Cambria" w:hAnsi="Cambria"/>
                <w:b/>
                <w:sz w:val="24"/>
                <w:szCs w:val="24"/>
                <w:lang w:val="en-GB"/>
              </w:rPr>
            </w:pPr>
          </w:p>
          <w:p w14:paraId="3E9D1331" w14:textId="77777777" w:rsidR="00EC7D59" w:rsidRPr="00B006D3" w:rsidRDefault="00EC7D59" w:rsidP="001A0021">
            <w:pPr>
              <w:rPr>
                <w:rFonts w:ascii="Cambria" w:hAnsi="Cambria"/>
                <w:b/>
                <w:sz w:val="24"/>
                <w:szCs w:val="24"/>
                <w:lang w:val="en-GB"/>
              </w:rPr>
            </w:pPr>
          </w:p>
          <w:p w14:paraId="3CDD0B9B" w14:textId="77777777" w:rsidR="00EC7D59" w:rsidRPr="00B006D3" w:rsidRDefault="00EC7D59" w:rsidP="001A0021">
            <w:pPr>
              <w:rPr>
                <w:rFonts w:ascii="Cambria" w:hAnsi="Cambria"/>
                <w:b/>
                <w:sz w:val="24"/>
                <w:szCs w:val="24"/>
                <w:lang w:val="en-GB"/>
              </w:rPr>
            </w:pPr>
          </w:p>
          <w:p w14:paraId="0151104D" w14:textId="77777777" w:rsidR="00EC7D59" w:rsidRPr="00B006D3" w:rsidRDefault="00EC7D59" w:rsidP="001A0021">
            <w:pPr>
              <w:spacing w:line="360" w:lineRule="auto"/>
              <w:rPr>
                <w:rFonts w:ascii="Cambria" w:hAnsi="Cambria"/>
                <w:b/>
                <w:sz w:val="24"/>
                <w:szCs w:val="24"/>
                <w:lang w:val="en-GB"/>
              </w:rPr>
            </w:pPr>
          </w:p>
          <w:p w14:paraId="5C6A3238" w14:textId="3998954B" w:rsidR="00EC7D59" w:rsidRPr="00B006D3" w:rsidRDefault="00EC7D59" w:rsidP="001A0021">
            <w:pPr>
              <w:rPr>
                <w:rFonts w:ascii="Cambria" w:hAnsi="Cambria"/>
                <w:b/>
                <w:sz w:val="24"/>
                <w:szCs w:val="24"/>
                <w:lang w:val="en-GB"/>
              </w:rPr>
            </w:pPr>
          </w:p>
          <w:p w14:paraId="4BC6F62A" w14:textId="2008CF1D" w:rsidR="00EC7D59" w:rsidRPr="00B006D3" w:rsidRDefault="00EC7D59" w:rsidP="001A0021">
            <w:pPr>
              <w:rPr>
                <w:rFonts w:ascii="Cambria" w:hAnsi="Cambria"/>
                <w:b/>
                <w:sz w:val="24"/>
                <w:szCs w:val="24"/>
                <w:lang w:val="en-GB"/>
              </w:rPr>
            </w:pPr>
          </w:p>
          <w:p w14:paraId="334CFF4B" w14:textId="77777777" w:rsidR="00EC7D59" w:rsidRPr="00B006D3" w:rsidRDefault="00EC7D59" w:rsidP="001A0021">
            <w:pPr>
              <w:rPr>
                <w:rFonts w:ascii="Cambria" w:hAnsi="Cambria"/>
                <w:b/>
                <w:sz w:val="24"/>
                <w:szCs w:val="24"/>
                <w:lang w:val="en-GB"/>
              </w:rPr>
            </w:pPr>
          </w:p>
          <w:p w14:paraId="644B4E2F" w14:textId="5A366D58" w:rsidR="00EC7D59" w:rsidRPr="00B006D3" w:rsidRDefault="00EC7D59" w:rsidP="001A0021">
            <w:pPr>
              <w:rPr>
                <w:rFonts w:ascii="Cambria" w:hAnsi="Cambria"/>
                <w:b/>
                <w:sz w:val="24"/>
                <w:szCs w:val="24"/>
                <w:lang w:val="en-GB"/>
              </w:rPr>
            </w:pPr>
          </w:p>
          <w:p w14:paraId="750DA73A" w14:textId="27D5493E" w:rsidR="00EC7D59" w:rsidRPr="00B006D3" w:rsidRDefault="00EC7D59" w:rsidP="001A0021">
            <w:pPr>
              <w:rPr>
                <w:rFonts w:ascii="Cambria" w:hAnsi="Cambria"/>
                <w:b/>
                <w:sz w:val="24"/>
                <w:szCs w:val="24"/>
                <w:lang w:val="en-GB"/>
              </w:rPr>
            </w:pPr>
          </w:p>
          <w:p w14:paraId="53BDD709" w14:textId="67A335E1" w:rsidR="00EC7D59" w:rsidRPr="00B006D3" w:rsidRDefault="00EC7D59" w:rsidP="001A0021">
            <w:pPr>
              <w:rPr>
                <w:rFonts w:ascii="Cambria" w:hAnsi="Cambria"/>
                <w:b/>
                <w:sz w:val="24"/>
                <w:szCs w:val="24"/>
                <w:lang w:val="en-GB"/>
              </w:rPr>
            </w:pPr>
          </w:p>
          <w:p w14:paraId="1C7ED2D0" w14:textId="1CC7AE36" w:rsidR="00EC7D59" w:rsidRDefault="00EC7D59" w:rsidP="001A0021">
            <w:pPr>
              <w:rPr>
                <w:rFonts w:ascii="Cambria" w:hAnsi="Cambria"/>
                <w:b/>
                <w:sz w:val="24"/>
                <w:szCs w:val="24"/>
                <w:lang w:val="en-GB"/>
              </w:rPr>
            </w:pPr>
          </w:p>
          <w:p w14:paraId="3372FCC0" w14:textId="77777777" w:rsidR="00FD7935" w:rsidRPr="00B006D3" w:rsidRDefault="00FD7935" w:rsidP="001A0021">
            <w:pPr>
              <w:rPr>
                <w:rFonts w:ascii="Cambria" w:hAnsi="Cambria"/>
                <w:b/>
                <w:sz w:val="24"/>
                <w:szCs w:val="24"/>
                <w:lang w:val="en-GB"/>
              </w:rPr>
            </w:pPr>
          </w:p>
          <w:p w14:paraId="2F2A8E79" w14:textId="79BC4330" w:rsidR="00EC7D59" w:rsidRDefault="00EC7D59" w:rsidP="001A0021">
            <w:pPr>
              <w:rPr>
                <w:rFonts w:ascii="Cambria" w:hAnsi="Cambria"/>
                <w:b/>
                <w:sz w:val="24"/>
                <w:szCs w:val="24"/>
                <w:lang w:val="en-GB"/>
              </w:rPr>
            </w:pPr>
          </w:p>
          <w:p w14:paraId="693529F4" w14:textId="4E45CE48" w:rsidR="00FD7935" w:rsidRPr="00B006D3" w:rsidRDefault="00FD7935" w:rsidP="001A0021">
            <w:pPr>
              <w:rPr>
                <w:rFonts w:ascii="Cambria" w:hAnsi="Cambria"/>
                <w:b/>
                <w:sz w:val="24"/>
                <w:szCs w:val="24"/>
                <w:lang w:val="en-GB"/>
              </w:rPr>
            </w:pPr>
          </w:p>
          <w:p w14:paraId="735E573F" w14:textId="0545F384" w:rsidR="00EC7D59" w:rsidRPr="00B006D3" w:rsidRDefault="00EC7D59" w:rsidP="001A0021">
            <w:pPr>
              <w:rPr>
                <w:rFonts w:ascii="Cambria" w:hAnsi="Cambria"/>
                <w:b/>
                <w:sz w:val="24"/>
                <w:szCs w:val="24"/>
                <w:lang w:val="en-GB"/>
              </w:rPr>
            </w:pPr>
          </w:p>
          <w:p w14:paraId="679BCA85" w14:textId="5EB539AA" w:rsidR="00EC7D59" w:rsidRPr="00B006D3" w:rsidRDefault="00EC7D59" w:rsidP="001A0021">
            <w:pPr>
              <w:rPr>
                <w:rFonts w:ascii="Cambria" w:hAnsi="Cambria"/>
                <w:b/>
                <w:sz w:val="24"/>
                <w:szCs w:val="24"/>
                <w:lang w:val="en-GB"/>
              </w:rPr>
            </w:pPr>
          </w:p>
          <w:p w14:paraId="6972176E" w14:textId="58F9CDA5" w:rsidR="00EC7D59" w:rsidRPr="00B006D3" w:rsidRDefault="00EC7D59" w:rsidP="001A0021">
            <w:pPr>
              <w:rPr>
                <w:rFonts w:ascii="Cambria" w:hAnsi="Cambria"/>
                <w:b/>
                <w:sz w:val="24"/>
                <w:szCs w:val="24"/>
                <w:lang w:val="en-GB"/>
              </w:rPr>
            </w:pPr>
          </w:p>
          <w:p w14:paraId="0253285C" w14:textId="4B3FF6BC" w:rsidR="00EC7D59" w:rsidRPr="00B006D3" w:rsidRDefault="00EC7D59" w:rsidP="001A0021">
            <w:pPr>
              <w:rPr>
                <w:rFonts w:ascii="Cambria" w:hAnsi="Cambria"/>
                <w:b/>
                <w:sz w:val="24"/>
                <w:szCs w:val="24"/>
                <w:lang w:val="en-GB"/>
              </w:rPr>
            </w:pPr>
          </w:p>
          <w:p w14:paraId="6FE975AB" w14:textId="6A541D20" w:rsidR="00EC7D59" w:rsidRPr="00B006D3" w:rsidRDefault="00EC7D59" w:rsidP="001A0021">
            <w:pPr>
              <w:rPr>
                <w:rFonts w:ascii="Cambria" w:hAnsi="Cambria"/>
                <w:b/>
                <w:sz w:val="24"/>
                <w:szCs w:val="24"/>
                <w:lang w:val="en-GB"/>
              </w:rPr>
            </w:pPr>
          </w:p>
          <w:p w14:paraId="37EE4624" w14:textId="4B05B409" w:rsidR="00EC7D59" w:rsidRPr="00B006D3" w:rsidRDefault="00EC7D59" w:rsidP="001A0021">
            <w:pPr>
              <w:rPr>
                <w:rFonts w:ascii="Cambria" w:hAnsi="Cambria"/>
                <w:b/>
                <w:sz w:val="24"/>
                <w:szCs w:val="24"/>
                <w:lang w:val="en-GB"/>
              </w:rPr>
            </w:pPr>
          </w:p>
          <w:p w14:paraId="34D898C2" w14:textId="74691BFF" w:rsidR="00EC7D59" w:rsidRPr="00B006D3" w:rsidRDefault="00EC7D59" w:rsidP="001A0021">
            <w:pPr>
              <w:rPr>
                <w:rFonts w:ascii="Cambria" w:hAnsi="Cambria"/>
                <w:b/>
                <w:sz w:val="24"/>
                <w:szCs w:val="24"/>
                <w:lang w:val="en-GB"/>
              </w:rPr>
            </w:pPr>
          </w:p>
          <w:p w14:paraId="7F63F773" w14:textId="3918F3AF" w:rsidR="00EC7D59" w:rsidRPr="00B006D3" w:rsidRDefault="00EC7D59" w:rsidP="001A0021">
            <w:pPr>
              <w:rPr>
                <w:rFonts w:ascii="Cambria" w:hAnsi="Cambria"/>
                <w:b/>
                <w:sz w:val="24"/>
                <w:szCs w:val="24"/>
                <w:lang w:val="en-GB"/>
              </w:rPr>
            </w:pPr>
          </w:p>
          <w:p w14:paraId="0D4952A0" w14:textId="3B9108F2" w:rsidR="00EC7D59" w:rsidRPr="00B006D3" w:rsidRDefault="00EC7D59" w:rsidP="001A0021">
            <w:pPr>
              <w:spacing w:line="360" w:lineRule="auto"/>
              <w:rPr>
                <w:rFonts w:ascii="Cambria" w:hAnsi="Cambria"/>
                <w:b/>
                <w:sz w:val="24"/>
                <w:szCs w:val="24"/>
                <w:lang w:val="en-GB"/>
              </w:rPr>
            </w:pPr>
          </w:p>
          <w:p w14:paraId="227AF893" w14:textId="77777777" w:rsidR="00EC7D59" w:rsidRPr="00B006D3" w:rsidRDefault="00EC7D59" w:rsidP="001A0021">
            <w:pPr>
              <w:rPr>
                <w:rFonts w:ascii="Cambria" w:hAnsi="Cambria"/>
                <w:b/>
                <w:sz w:val="24"/>
                <w:szCs w:val="24"/>
                <w:lang w:val="en-GB"/>
              </w:rPr>
            </w:pPr>
          </w:p>
          <w:p w14:paraId="058AD6B2" w14:textId="77777777" w:rsidR="00EC7D59" w:rsidRPr="00B006D3" w:rsidRDefault="00EC7D59" w:rsidP="001A0021">
            <w:pPr>
              <w:rPr>
                <w:rFonts w:ascii="Cambria" w:hAnsi="Cambria"/>
                <w:b/>
                <w:sz w:val="24"/>
                <w:szCs w:val="24"/>
                <w:lang w:val="en-GB"/>
              </w:rPr>
            </w:pPr>
          </w:p>
          <w:p w14:paraId="54697F35" w14:textId="6C5F042A" w:rsidR="00EC7D59" w:rsidRPr="00B006D3" w:rsidRDefault="00EC7D59" w:rsidP="001A0021">
            <w:pPr>
              <w:rPr>
                <w:rFonts w:ascii="Cambria" w:hAnsi="Cambria"/>
                <w:b/>
                <w:sz w:val="24"/>
                <w:szCs w:val="24"/>
                <w:lang w:val="en-GB"/>
              </w:rPr>
            </w:pPr>
          </w:p>
          <w:p w14:paraId="422C3684" w14:textId="7CBA2C10" w:rsidR="00EC7D59" w:rsidRPr="00B006D3" w:rsidRDefault="00EC7D59" w:rsidP="001A0021">
            <w:pPr>
              <w:rPr>
                <w:rFonts w:ascii="Cambria" w:hAnsi="Cambria"/>
                <w:b/>
                <w:sz w:val="24"/>
                <w:szCs w:val="24"/>
                <w:lang w:val="en-GB"/>
              </w:rPr>
            </w:pPr>
          </w:p>
          <w:p w14:paraId="4A6AA2AC" w14:textId="56E968CE" w:rsidR="00EC7D59" w:rsidRDefault="00EC7D59" w:rsidP="00583DFA">
            <w:pPr>
              <w:spacing w:line="360" w:lineRule="auto"/>
              <w:rPr>
                <w:rFonts w:ascii="Cambria" w:hAnsi="Cambria"/>
                <w:b/>
                <w:sz w:val="24"/>
                <w:szCs w:val="24"/>
                <w:lang w:val="en-GB"/>
              </w:rPr>
            </w:pPr>
          </w:p>
          <w:p w14:paraId="536685FE" w14:textId="33B519B9" w:rsidR="00EC7D59" w:rsidRDefault="00EC7D59" w:rsidP="001C3296">
            <w:pPr>
              <w:rPr>
                <w:rFonts w:ascii="Cambria" w:hAnsi="Cambria"/>
                <w:b/>
                <w:sz w:val="24"/>
                <w:szCs w:val="24"/>
                <w:lang w:val="en-GB"/>
              </w:rPr>
            </w:pPr>
          </w:p>
          <w:p w14:paraId="45A88A39" w14:textId="6DCB9980" w:rsidR="00F66E49" w:rsidRDefault="00F66E49" w:rsidP="001C3296">
            <w:pPr>
              <w:rPr>
                <w:rFonts w:ascii="Cambria" w:hAnsi="Cambria"/>
                <w:b/>
                <w:sz w:val="24"/>
                <w:szCs w:val="24"/>
                <w:lang w:val="en-GB"/>
              </w:rPr>
            </w:pPr>
          </w:p>
          <w:p w14:paraId="36CCB9D0" w14:textId="77777777" w:rsidR="00F66E49" w:rsidRDefault="00F66E49" w:rsidP="001C3296">
            <w:pPr>
              <w:rPr>
                <w:rFonts w:ascii="Cambria" w:hAnsi="Cambria"/>
                <w:b/>
                <w:sz w:val="24"/>
                <w:szCs w:val="24"/>
                <w:lang w:val="en-GB"/>
              </w:rPr>
            </w:pPr>
          </w:p>
          <w:p w14:paraId="131B6393" w14:textId="77777777" w:rsidR="00FD7935" w:rsidRPr="00B006D3" w:rsidRDefault="00FD7935" w:rsidP="001C3296">
            <w:pPr>
              <w:rPr>
                <w:rFonts w:ascii="Cambria" w:hAnsi="Cambria"/>
                <w:b/>
                <w:sz w:val="24"/>
                <w:szCs w:val="24"/>
                <w:lang w:val="en-GB"/>
              </w:rPr>
            </w:pPr>
          </w:p>
          <w:p w14:paraId="673D73D1" w14:textId="228721A4" w:rsidR="00EC7D59" w:rsidRPr="00B006D3" w:rsidRDefault="00547A64" w:rsidP="001A0021">
            <w:pPr>
              <w:rPr>
                <w:rFonts w:ascii="Cambria" w:hAnsi="Cambria"/>
                <w:b/>
                <w:sz w:val="24"/>
                <w:szCs w:val="24"/>
                <w:lang w:val="en-GB"/>
              </w:rPr>
            </w:pPr>
            <w:r>
              <w:rPr>
                <w:rFonts w:ascii="Cambria" w:hAnsi="Cambria"/>
                <w:b/>
                <w:sz w:val="24"/>
                <w:szCs w:val="24"/>
                <w:lang w:val="en-GB"/>
              </w:rPr>
              <w:t>3</w:t>
            </w:r>
            <w:r w:rsidR="00DA3766">
              <w:rPr>
                <w:rFonts w:ascii="Cambria" w:hAnsi="Cambria"/>
                <w:b/>
                <w:sz w:val="24"/>
                <w:szCs w:val="24"/>
                <w:lang w:val="en-GB"/>
              </w:rPr>
              <w:t>.0</w:t>
            </w:r>
          </w:p>
          <w:p w14:paraId="120763BE" w14:textId="77777777" w:rsidR="00EC7D59" w:rsidRPr="00B006D3" w:rsidRDefault="00EC7D59" w:rsidP="001A0021">
            <w:pPr>
              <w:rPr>
                <w:rFonts w:ascii="Cambria" w:hAnsi="Cambria"/>
                <w:b/>
                <w:sz w:val="24"/>
                <w:szCs w:val="24"/>
                <w:lang w:val="en-GB"/>
              </w:rPr>
            </w:pPr>
          </w:p>
          <w:p w14:paraId="0FBCF473" w14:textId="461EF7C4" w:rsidR="00EC7D59" w:rsidRPr="00B006D3" w:rsidRDefault="00EC7D59" w:rsidP="001A0021">
            <w:pPr>
              <w:rPr>
                <w:rFonts w:ascii="Cambria" w:hAnsi="Cambria"/>
                <w:b/>
                <w:sz w:val="24"/>
                <w:szCs w:val="24"/>
                <w:lang w:val="en-GB"/>
              </w:rPr>
            </w:pPr>
          </w:p>
          <w:p w14:paraId="511D71AF" w14:textId="77777777" w:rsidR="00EC7D59" w:rsidRPr="00B006D3" w:rsidRDefault="00EC7D59" w:rsidP="001A0021">
            <w:pPr>
              <w:rPr>
                <w:rFonts w:ascii="Cambria" w:hAnsi="Cambria"/>
                <w:b/>
                <w:sz w:val="24"/>
                <w:szCs w:val="24"/>
                <w:lang w:val="en-GB"/>
              </w:rPr>
            </w:pPr>
          </w:p>
          <w:p w14:paraId="040C8D42" w14:textId="77777777" w:rsidR="00EC7D59" w:rsidRPr="00B006D3" w:rsidRDefault="00EC7D59" w:rsidP="001A0021">
            <w:pPr>
              <w:rPr>
                <w:rFonts w:ascii="Cambria" w:hAnsi="Cambria"/>
                <w:b/>
                <w:sz w:val="24"/>
                <w:szCs w:val="24"/>
                <w:lang w:val="en-GB"/>
              </w:rPr>
            </w:pPr>
          </w:p>
          <w:p w14:paraId="6FB6DA92" w14:textId="77777777" w:rsidR="00EC7D59" w:rsidRPr="00B006D3" w:rsidRDefault="00EC7D59" w:rsidP="001A0021">
            <w:pPr>
              <w:rPr>
                <w:rFonts w:ascii="Cambria" w:hAnsi="Cambria"/>
                <w:b/>
                <w:sz w:val="24"/>
                <w:szCs w:val="24"/>
                <w:lang w:val="en-GB"/>
              </w:rPr>
            </w:pPr>
          </w:p>
          <w:p w14:paraId="7F1589FE" w14:textId="77777777" w:rsidR="00EC7D59" w:rsidRPr="00B006D3" w:rsidRDefault="00EC7D59" w:rsidP="001A0021">
            <w:pPr>
              <w:rPr>
                <w:rFonts w:ascii="Cambria" w:hAnsi="Cambria"/>
                <w:b/>
                <w:sz w:val="24"/>
                <w:szCs w:val="24"/>
                <w:lang w:val="en-GB"/>
              </w:rPr>
            </w:pPr>
          </w:p>
          <w:p w14:paraId="09410887" w14:textId="183F003B" w:rsidR="00EC7D59" w:rsidRDefault="00EC7D59" w:rsidP="00583DFA">
            <w:pPr>
              <w:spacing w:line="276" w:lineRule="auto"/>
              <w:rPr>
                <w:rFonts w:ascii="Cambria" w:hAnsi="Cambria"/>
                <w:b/>
                <w:sz w:val="24"/>
                <w:szCs w:val="24"/>
                <w:lang w:val="en-GB"/>
              </w:rPr>
            </w:pPr>
          </w:p>
          <w:p w14:paraId="2E7BBB14" w14:textId="77777777" w:rsidR="00EC7D59" w:rsidRDefault="00EC7D59" w:rsidP="001A0021">
            <w:pPr>
              <w:rPr>
                <w:rFonts w:ascii="Cambria" w:hAnsi="Cambria"/>
                <w:b/>
                <w:sz w:val="24"/>
                <w:szCs w:val="24"/>
                <w:lang w:val="en-GB"/>
              </w:rPr>
            </w:pPr>
          </w:p>
          <w:p w14:paraId="5DF7F00D" w14:textId="0BEED51B" w:rsidR="00B41073" w:rsidRDefault="00B41073" w:rsidP="00B41073">
            <w:pPr>
              <w:rPr>
                <w:rFonts w:ascii="Cambria" w:hAnsi="Cambria"/>
                <w:b/>
                <w:sz w:val="24"/>
                <w:szCs w:val="24"/>
                <w:lang w:val="en-GB"/>
              </w:rPr>
            </w:pPr>
          </w:p>
          <w:p w14:paraId="1D44AFD9" w14:textId="1D720150" w:rsidR="00EC7D59" w:rsidRPr="00B006D3" w:rsidRDefault="00EC7D59" w:rsidP="001A0021">
            <w:pPr>
              <w:rPr>
                <w:rFonts w:ascii="Cambria" w:hAnsi="Cambria"/>
                <w:b/>
                <w:sz w:val="24"/>
                <w:szCs w:val="24"/>
                <w:lang w:val="en-GB"/>
              </w:rPr>
            </w:pPr>
          </w:p>
          <w:p w14:paraId="7491495D" w14:textId="77777777" w:rsidR="00EC7D59" w:rsidRPr="00B006D3" w:rsidRDefault="00EC7D59" w:rsidP="001A0021">
            <w:pPr>
              <w:rPr>
                <w:rFonts w:ascii="Cambria" w:hAnsi="Cambria"/>
                <w:b/>
                <w:sz w:val="24"/>
                <w:szCs w:val="24"/>
                <w:lang w:val="en-GB"/>
              </w:rPr>
            </w:pPr>
          </w:p>
          <w:p w14:paraId="33D45B01" w14:textId="13DD432B" w:rsidR="00EC7D59" w:rsidRDefault="00EC7D59" w:rsidP="001A0021">
            <w:pPr>
              <w:rPr>
                <w:rFonts w:ascii="Cambria" w:hAnsi="Cambria"/>
                <w:b/>
                <w:sz w:val="24"/>
                <w:szCs w:val="24"/>
                <w:lang w:val="en-GB"/>
              </w:rPr>
            </w:pPr>
          </w:p>
          <w:p w14:paraId="2A66805F" w14:textId="77777777" w:rsidR="00EC7D59" w:rsidRPr="00B006D3" w:rsidRDefault="00EC7D59" w:rsidP="001A0021">
            <w:pPr>
              <w:rPr>
                <w:rFonts w:ascii="Cambria" w:hAnsi="Cambria"/>
                <w:b/>
                <w:sz w:val="24"/>
                <w:szCs w:val="24"/>
                <w:lang w:val="en-GB"/>
              </w:rPr>
            </w:pPr>
          </w:p>
          <w:p w14:paraId="28052F1A" w14:textId="15CAD269" w:rsidR="00EC7D59" w:rsidRPr="00B006D3" w:rsidRDefault="00EC7D59" w:rsidP="00320824">
            <w:pPr>
              <w:spacing w:line="360" w:lineRule="auto"/>
              <w:rPr>
                <w:rFonts w:ascii="Cambria" w:hAnsi="Cambria"/>
                <w:b/>
                <w:sz w:val="24"/>
                <w:szCs w:val="24"/>
                <w:lang w:val="en-GB"/>
              </w:rPr>
            </w:pPr>
          </w:p>
          <w:p w14:paraId="4E932E78" w14:textId="62640B60" w:rsidR="00EC7D59" w:rsidRPr="00B006D3" w:rsidRDefault="00EC7D59" w:rsidP="001A0021">
            <w:pPr>
              <w:rPr>
                <w:rFonts w:ascii="Cambria" w:hAnsi="Cambria"/>
                <w:b/>
                <w:sz w:val="24"/>
                <w:szCs w:val="24"/>
                <w:lang w:val="en-GB"/>
              </w:rPr>
            </w:pPr>
          </w:p>
          <w:p w14:paraId="3922C894" w14:textId="77777777" w:rsidR="00EC7D59" w:rsidRPr="00B006D3" w:rsidRDefault="00EC7D59" w:rsidP="001A0021">
            <w:pPr>
              <w:rPr>
                <w:rFonts w:ascii="Cambria" w:hAnsi="Cambria"/>
                <w:b/>
                <w:sz w:val="24"/>
                <w:szCs w:val="24"/>
                <w:lang w:val="en-GB"/>
              </w:rPr>
            </w:pPr>
          </w:p>
          <w:p w14:paraId="4F74E87C" w14:textId="633DCD37" w:rsidR="00EC7D59" w:rsidRPr="00B006D3" w:rsidRDefault="00EC7D59" w:rsidP="001A0021">
            <w:pPr>
              <w:rPr>
                <w:rFonts w:ascii="Cambria" w:hAnsi="Cambria"/>
                <w:b/>
                <w:sz w:val="24"/>
                <w:szCs w:val="24"/>
                <w:lang w:val="en-GB"/>
              </w:rPr>
            </w:pPr>
          </w:p>
          <w:p w14:paraId="6A16F31A" w14:textId="77777777" w:rsidR="00EC7D59" w:rsidRPr="00B006D3" w:rsidRDefault="00EC7D59" w:rsidP="001A0021">
            <w:pPr>
              <w:rPr>
                <w:rFonts w:ascii="Cambria" w:hAnsi="Cambria"/>
                <w:b/>
                <w:sz w:val="24"/>
                <w:szCs w:val="24"/>
                <w:lang w:val="en-GB"/>
              </w:rPr>
            </w:pPr>
          </w:p>
          <w:p w14:paraId="1A4B107C" w14:textId="412CB05F" w:rsidR="00EC7D59" w:rsidRPr="00B006D3" w:rsidRDefault="00EC7D59" w:rsidP="001A0021">
            <w:pPr>
              <w:rPr>
                <w:rFonts w:ascii="Cambria" w:hAnsi="Cambria"/>
                <w:b/>
                <w:sz w:val="24"/>
                <w:szCs w:val="24"/>
                <w:lang w:val="en-GB"/>
              </w:rPr>
            </w:pPr>
          </w:p>
          <w:p w14:paraId="1E460C4E" w14:textId="77777777" w:rsidR="00EC7D59" w:rsidRPr="00B006D3" w:rsidRDefault="00EC7D59" w:rsidP="001A0021">
            <w:pPr>
              <w:rPr>
                <w:rFonts w:ascii="Cambria" w:hAnsi="Cambria"/>
                <w:b/>
                <w:sz w:val="24"/>
                <w:szCs w:val="24"/>
                <w:lang w:val="en-GB"/>
              </w:rPr>
            </w:pPr>
          </w:p>
          <w:p w14:paraId="03F9A4B1" w14:textId="77777777" w:rsidR="00EC7D59" w:rsidRPr="00B006D3" w:rsidRDefault="00EC7D59" w:rsidP="001A0021">
            <w:pPr>
              <w:rPr>
                <w:rFonts w:ascii="Cambria" w:hAnsi="Cambria"/>
                <w:b/>
                <w:sz w:val="24"/>
                <w:szCs w:val="24"/>
                <w:lang w:val="en-GB"/>
              </w:rPr>
            </w:pPr>
          </w:p>
          <w:p w14:paraId="1494443A" w14:textId="77777777" w:rsidR="00EC7D59" w:rsidRPr="00B006D3" w:rsidRDefault="00EC7D59" w:rsidP="001A0021">
            <w:pPr>
              <w:rPr>
                <w:rFonts w:ascii="Cambria" w:hAnsi="Cambria"/>
                <w:b/>
                <w:sz w:val="24"/>
                <w:szCs w:val="24"/>
                <w:lang w:val="en-GB"/>
              </w:rPr>
            </w:pPr>
          </w:p>
          <w:p w14:paraId="7B6BFCCC" w14:textId="77777777" w:rsidR="00EC7D59" w:rsidRPr="00B006D3" w:rsidRDefault="00EC7D59" w:rsidP="001A0021">
            <w:pPr>
              <w:rPr>
                <w:rFonts w:ascii="Cambria" w:hAnsi="Cambria"/>
                <w:b/>
                <w:sz w:val="24"/>
                <w:szCs w:val="24"/>
                <w:lang w:val="en-GB"/>
              </w:rPr>
            </w:pPr>
          </w:p>
          <w:p w14:paraId="21F3C05D" w14:textId="5809AE88" w:rsidR="00EC7D59" w:rsidRPr="00B006D3" w:rsidRDefault="00EC7D59" w:rsidP="001A0021">
            <w:pPr>
              <w:rPr>
                <w:rFonts w:ascii="Cambria" w:hAnsi="Cambria"/>
                <w:b/>
                <w:sz w:val="24"/>
                <w:szCs w:val="24"/>
                <w:lang w:val="en-GB"/>
              </w:rPr>
            </w:pPr>
          </w:p>
          <w:p w14:paraId="04B5E56A" w14:textId="77777777" w:rsidR="00EC7D59" w:rsidRPr="00B006D3" w:rsidRDefault="00EC7D59" w:rsidP="001A0021">
            <w:pPr>
              <w:rPr>
                <w:rFonts w:ascii="Cambria" w:hAnsi="Cambria"/>
                <w:b/>
                <w:sz w:val="24"/>
                <w:szCs w:val="24"/>
                <w:lang w:val="en-GB"/>
              </w:rPr>
            </w:pPr>
          </w:p>
          <w:p w14:paraId="0BFEB2ED" w14:textId="77777777" w:rsidR="00EC7D59" w:rsidRPr="00B006D3" w:rsidRDefault="00EC7D59" w:rsidP="001A0021">
            <w:pPr>
              <w:rPr>
                <w:rFonts w:ascii="Cambria" w:hAnsi="Cambria"/>
                <w:b/>
                <w:sz w:val="24"/>
                <w:szCs w:val="24"/>
                <w:lang w:val="en-GB"/>
              </w:rPr>
            </w:pPr>
          </w:p>
          <w:p w14:paraId="68CF7812" w14:textId="77777777" w:rsidR="00EC7D59" w:rsidRPr="00B006D3" w:rsidRDefault="00EC7D59" w:rsidP="001A0021">
            <w:pPr>
              <w:rPr>
                <w:rFonts w:ascii="Cambria" w:hAnsi="Cambria"/>
                <w:b/>
                <w:sz w:val="24"/>
                <w:szCs w:val="24"/>
                <w:lang w:val="en-GB"/>
              </w:rPr>
            </w:pPr>
          </w:p>
          <w:p w14:paraId="3D682A83" w14:textId="77777777" w:rsidR="00EC7D59" w:rsidRPr="00B006D3" w:rsidRDefault="00EC7D59" w:rsidP="001A0021">
            <w:pPr>
              <w:rPr>
                <w:rFonts w:ascii="Cambria" w:hAnsi="Cambria"/>
                <w:b/>
                <w:sz w:val="24"/>
                <w:szCs w:val="24"/>
                <w:lang w:val="en-GB"/>
              </w:rPr>
            </w:pPr>
          </w:p>
          <w:p w14:paraId="3DE56064" w14:textId="77777777" w:rsidR="00EC7D59" w:rsidRPr="00B006D3" w:rsidRDefault="00EC7D59" w:rsidP="001A0021">
            <w:pPr>
              <w:rPr>
                <w:rFonts w:ascii="Cambria" w:hAnsi="Cambria"/>
                <w:b/>
                <w:sz w:val="24"/>
                <w:szCs w:val="24"/>
                <w:lang w:val="en-GB"/>
              </w:rPr>
            </w:pPr>
          </w:p>
          <w:p w14:paraId="241DC1A0" w14:textId="77777777" w:rsidR="00EC7D59" w:rsidRPr="00B006D3" w:rsidRDefault="00EC7D59" w:rsidP="001A0021">
            <w:pPr>
              <w:rPr>
                <w:rFonts w:ascii="Cambria" w:hAnsi="Cambria"/>
                <w:b/>
                <w:sz w:val="24"/>
                <w:szCs w:val="24"/>
                <w:lang w:val="en-GB"/>
              </w:rPr>
            </w:pPr>
          </w:p>
          <w:p w14:paraId="3FD80FC0" w14:textId="77777777" w:rsidR="00EC7D59" w:rsidRPr="00B006D3" w:rsidRDefault="00EC7D59" w:rsidP="001A0021">
            <w:pPr>
              <w:rPr>
                <w:rFonts w:ascii="Cambria" w:hAnsi="Cambria"/>
                <w:b/>
                <w:sz w:val="24"/>
                <w:szCs w:val="24"/>
                <w:lang w:val="en-GB"/>
              </w:rPr>
            </w:pPr>
          </w:p>
          <w:p w14:paraId="792BD833" w14:textId="77777777" w:rsidR="00EC7D59" w:rsidRPr="00B006D3" w:rsidRDefault="00EC7D59" w:rsidP="001A0021">
            <w:pPr>
              <w:rPr>
                <w:rFonts w:ascii="Cambria" w:hAnsi="Cambria"/>
                <w:b/>
                <w:sz w:val="24"/>
                <w:szCs w:val="24"/>
                <w:lang w:val="en-GB"/>
              </w:rPr>
            </w:pPr>
          </w:p>
          <w:p w14:paraId="2BC2853C" w14:textId="77777777" w:rsidR="00EC7D59" w:rsidRPr="00B006D3" w:rsidRDefault="00EC7D59" w:rsidP="001A0021">
            <w:pPr>
              <w:rPr>
                <w:rFonts w:ascii="Cambria" w:hAnsi="Cambria"/>
                <w:b/>
                <w:sz w:val="24"/>
                <w:szCs w:val="24"/>
                <w:lang w:val="en-GB"/>
              </w:rPr>
            </w:pPr>
          </w:p>
          <w:p w14:paraId="33AC8FCF" w14:textId="3DDF66EF" w:rsidR="00DA3766" w:rsidRDefault="00DA3766" w:rsidP="0089367C">
            <w:pPr>
              <w:spacing w:line="360" w:lineRule="auto"/>
              <w:rPr>
                <w:rFonts w:ascii="Cambria" w:hAnsi="Cambria"/>
                <w:b/>
                <w:sz w:val="24"/>
                <w:szCs w:val="24"/>
                <w:lang w:val="en-GB"/>
              </w:rPr>
            </w:pPr>
          </w:p>
          <w:p w14:paraId="0C209645" w14:textId="77777777" w:rsidR="00EC7D59" w:rsidRDefault="00EC7D59" w:rsidP="0089367C">
            <w:pPr>
              <w:rPr>
                <w:rFonts w:ascii="Cambria" w:hAnsi="Cambria"/>
                <w:b/>
                <w:sz w:val="24"/>
                <w:szCs w:val="24"/>
                <w:lang w:val="en-GB"/>
              </w:rPr>
            </w:pPr>
          </w:p>
          <w:p w14:paraId="1042860E" w14:textId="77777777" w:rsidR="00EC7D59" w:rsidRDefault="00EC7D59" w:rsidP="00F92F87">
            <w:pPr>
              <w:spacing w:line="360" w:lineRule="auto"/>
              <w:rPr>
                <w:rFonts w:ascii="Cambria" w:hAnsi="Cambria"/>
                <w:b/>
                <w:sz w:val="24"/>
                <w:szCs w:val="24"/>
                <w:lang w:val="en-GB"/>
              </w:rPr>
            </w:pPr>
          </w:p>
          <w:p w14:paraId="7FAE388E" w14:textId="77777777" w:rsidR="00EC7D59" w:rsidRDefault="00EC7D59" w:rsidP="00F92F87">
            <w:pPr>
              <w:spacing w:line="360" w:lineRule="auto"/>
              <w:rPr>
                <w:rFonts w:ascii="Cambria" w:hAnsi="Cambria"/>
                <w:b/>
                <w:sz w:val="24"/>
                <w:szCs w:val="24"/>
                <w:lang w:val="en-GB"/>
              </w:rPr>
            </w:pPr>
          </w:p>
          <w:p w14:paraId="33A141B0" w14:textId="66DC8E3B" w:rsidR="00EC7D59" w:rsidRDefault="00EC7D59" w:rsidP="00F92F87">
            <w:pPr>
              <w:spacing w:line="360" w:lineRule="auto"/>
              <w:rPr>
                <w:rFonts w:ascii="Cambria" w:hAnsi="Cambria"/>
                <w:b/>
                <w:sz w:val="24"/>
                <w:szCs w:val="24"/>
                <w:lang w:val="en-GB"/>
              </w:rPr>
            </w:pPr>
          </w:p>
          <w:p w14:paraId="364965FE" w14:textId="77777777" w:rsidR="00EC7D59" w:rsidRDefault="00EC7D59" w:rsidP="00A15EF3">
            <w:pPr>
              <w:rPr>
                <w:rFonts w:ascii="Cambria" w:hAnsi="Cambria"/>
                <w:b/>
                <w:sz w:val="24"/>
                <w:szCs w:val="24"/>
                <w:lang w:val="en-GB"/>
              </w:rPr>
            </w:pPr>
          </w:p>
          <w:p w14:paraId="232BC61F" w14:textId="4B63DCCB" w:rsidR="00EC7D59" w:rsidRDefault="00EC7D59" w:rsidP="00F92F87">
            <w:pPr>
              <w:spacing w:line="360" w:lineRule="auto"/>
              <w:rPr>
                <w:rFonts w:ascii="Cambria" w:hAnsi="Cambria"/>
                <w:b/>
                <w:sz w:val="24"/>
                <w:szCs w:val="24"/>
                <w:lang w:val="en-GB"/>
              </w:rPr>
            </w:pPr>
          </w:p>
          <w:p w14:paraId="4739CEB3" w14:textId="77777777" w:rsidR="00EC7D59" w:rsidRDefault="00EC7D59" w:rsidP="00F92F87">
            <w:pPr>
              <w:spacing w:line="360" w:lineRule="auto"/>
              <w:rPr>
                <w:rFonts w:ascii="Cambria" w:hAnsi="Cambria"/>
                <w:b/>
                <w:sz w:val="24"/>
                <w:szCs w:val="24"/>
                <w:lang w:val="en-GB"/>
              </w:rPr>
            </w:pPr>
          </w:p>
          <w:p w14:paraId="27FA0BED" w14:textId="77777777" w:rsidR="00EC7D59" w:rsidRDefault="00EC7D59" w:rsidP="00F92F87">
            <w:pPr>
              <w:spacing w:line="360" w:lineRule="auto"/>
              <w:rPr>
                <w:rFonts w:ascii="Cambria" w:hAnsi="Cambria"/>
                <w:b/>
                <w:sz w:val="24"/>
                <w:szCs w:val="24"/>
                <w:lang w:val="en-GB"/>
              </w:rPr>
            </w:pPr>
          </w:p>
          <w:p w14:paraId="5830E0D4" w14:textId="77777777" w:rsidR="00EC7D59" w:rsidRDefault="00EC7D59" w:rsidP="00F92F87">
            <w:pPr>
              <w:spacing w:line="360" w:lineRule="auto"/>
              <w:rPr>
                <w:rFonts w:ascii="Cambria" w:hAnsi="Cambria"/>
                <w:b/>
                <w:sz w:val="24"/>
                <w:szCs w:val="24"/>
                <w:lang w:val="en-GB"/>
              </w:rPr>
            </w:pPr>
          </w:p>
          <w:p w14:paraId="76C96300" w14:textId="5D7DE4C5" w:rsidR="00EC7D59" w:rsidRDefault="00EC7D59" w:rsidP="00F92F87">
            <w:pPr>
              <w:spacing w:line="360" w:lineRule="auto"/>
              <w:rPr>
                <w:rFonts w:ascii="Cambria" w:hAnsi="Cambria"/>
                <w:b/>
                <w:sz w:val="24"/>
                <w:szCs w:val="24"/>
                <w:lang w:val="en-GB"/>
              </w:rPr>
            </w:pPr>
          </w:p>
          <w:p w14:paraId="41BE537A" w14:textId="12932948" w:rsidR="00B41073" w:rsidRDefault="00B41073" w:rsidP="00F92F87">
            <w:pPr>
              <w:spacing w:line="360" w:lineRule="auto"/>
              <w:rPr>
                <w:rFonts w:ascii="Cambria" w:hAnsi="Cambria"/>
                <w:b/>
                <w:sz w:val="24"/>
                <w:szCs w:val="24"/>
                <w:lang w:val="en-GB"/>
              </w:rPr>
            </w:pPr>
          </w:p>
          <w:p w14:paraId="299C3351" w14:textId="68D4EB97" w:rsidR="00EC7D59" w:rsidRDefault="00EC7D59" w:rsidP="00F92F87">
            <w:pPr>
              <w:spacing w:line="360" w:lineRule="auto"/>
              <w:rPr>
                <w:rFonts w:ascii="Cambria" w:hAnsi="Cambria"/>
                <w:b/>
                <w:sz w:val="24"/>
                <w:szCs w:val="24"/>
                <w:lang w:val="en-GB"/>
              </w:rPr>
            </w:pPr>
          </w:p>
          <w:p w14:paraId="7236028E" w14:textId="0B68595C" w:rsidR="00EC7D59" w:rsidRDefault="00EC7D59" w:rsidP="00F92F87">
            <w:pPr>
              <w:spacing w:line="360" w:lineRule="auto"/>
              <w:rPr>
                <w:rFonts w:ascii="Cambria" w:hAnsi="Cambria"/>
                <w:b/>
                <w:sz w:val="24"/>
                <w:szCs w:val="24"/>
                <w:lang w:val="en-GB"/>
              </w:rPr>
            </w:pPr>
          </w:p>
          <w:p w14:paraId="195BED04" w14:textId="77777777" w:rsidR="00EC7D59" w:rsidRDefault="00EC7D59" w:rsidP="00F92F87">
            <w:pPr>
              <w:spacing w:line="360" w:lineRule="auto"/>
              <w:rPr>
                <w:rFonts w:ascii="Cambria" w:hAnsi="Cambria"/>
                <w:b/>
                <w:sz w:val="24"/>
                <w:szCs w:val="24"/>
                <w:lang w:val="en-GB"/>
              </w:rPr>
            </w:pPr>
          </w:p>
          <w:p w14:paraId="0669DF7C" w14:textId="77777777" w:rsidR="00EC7D59" w:rsidRDefault="00EC7D59" w:rsidP="00F92F87">
            <w:pPr>
              <w:spacing w:line="360" w:lineRule="auto"/>
              <w:rPr>
                <w:rFonts w:ascii="Cambria" w:hAnsi="Cambria"/>
                <w:b/>
                <w:sz w:val="24"/>
                <w:szCs w:val="24"/>
                <w:lang w:val="en-GB"/>
              </w:rPr>
            </w:pPr>
          </w:p>
          <w:p w14:paraId="2E58A0B2" w14:textId="77777777" w:rsidR="00EC7D59" w:rsidRDefault="00EC7D59" w:rsidP="00F92F87">
            <w:pPr>
              <w:spacing w:line="360" w:lineRule="auto"/>
              <w:rPr>
                <w:rFonts w:ascii="Cambria" w:hAnsi="Cambria"/>
                <w:b/>
                <w:sz w:val="24"/>
                <w:szCs w:val="24"/>
                <w:lang w:val="en-GB"/>
              </w:rPr>
            </w:pPr>
          </w:p>
          <w:p w14:paraId="08C7AC85" w14:textId="77777777" w:rsidR="00EC7D59" w:rsidRDefault="00EC7D59" w:rsidP="00F92F87">
            <w:pPr>
              <w:spacing w:line="360" w:lineRule="auto"/>
              <w:rPr>
                <w:rFonts w:ascii="Cambria" w:hAnsi="Cambria"/>
                <w:b/>
                <w:sz w:val="24"/>
                <w:szCs w:val="24"/>
                <w:lang w:val="en-GB"/>
              </w:rPr>
            </w:pPr>
          </w:p>
          <w:p w14:paraId="7290B0B0" w14:textId="77777777" w:rsidR="00EC7D59" w:rsidRDefault="00EC7D59" w:rsidP="00F92F87">
            <w:pPr>
              <w:spacing w:line="360" w:lineRule="auto"/>
              <w:rPr>
                <w:rFonts w:ascii="Cambria" w:hAnsi="Cambria"/>
                <w:b/>
                <w:sz w:val="24"/>
                <w:szCs w:val="24"/>
                <w:lang w:val="en-GB"/>
              </w:rPr>
            </w:pPr>
          </w:p>
          <w:p w14:paraId="65D9CA72" w14:textId="77777777" w:rsidR="00EC7D59" w:rsidRDefault="00EC7D59" w:rsidP="00F92F87">
            <w:pPr>
              <w:spacing w:line="360" w:lineRule="auto"/>
              <w:rPr>
                <w:rFonts w:ascii="Cambria" w:hAnsi="Cambria"/>
                <w:b/>
                <w:sz w:val="24"/>
                <w:szCs w:val="24"/>
                <w:lang w:val="en-GB"/>
              </w:rPr>
            </w:pPr>
          </w:p>
          <w:p w14:paraId="5F979084" w14:textId="77777777" w:rsidR="00EC7D59" w:rsidRDefault="00EC7D59" w:rsidP="00F92F87">
            <w:pPr>
              <w:spacing w:line="360" w:lineRule="auto"/>
              <w:rPr>
                <w:rFonts w:ascii="Cambria" w:hAnsi="Cambria"/>
                <w:b/>
                <w:sz w:val="24"/>
                <w:szCs w:val="24"/>
                <w:lang w:val="en-GB"/>
              </w:rPr>
            </w:pPr>
          </w:p>
          <w:p w14:paraId="3277FC31" w14:textId="77777777" w:rsidR="00EC7D59" w:rsidRDefault="00EC7D59" w:rsidP="00F92F87">
            <w:pPr>
              <w:spacing w:line="360" w:lineRule="auto"/>
              <w:rPr>
                <w:rFonts w:ascii="Cambria" w:hAnsi="Cambria"/>
                <w:b/>
                <w:sz w:val="24"/>
                <w:szCs w:val="24"/>
                <w:lang w:val="en-GB"/>
              </w:rPr>
            </w:pPr>
          </w:p>
          <w:p w14:paraId="2AFF02DF" w14:textId="77777777" w:rsidR="00EC7D59" w:rsidRDefault="00EC7D59" w:rsidP="00F92F87">
            <w:pPr>
              <w:spacing w:line="360" w:lineRule="auto"/>
              <w:rPr>
                <w:rFonts w:ascii="Cambria" w:hAnsi="Cambria"/>
                <w:b/>
                <w:sz w:val="24"/>
                <w:szCs w:val="24"/>
                <w:lang w:val="en-GB"/>
              </w:rPr>
            </w:pPr>
          </w:p>
          <w:p w14:paraId="5B1AA1A5" w14:textId="77777777" w:rsidR="00EC7D59" w:rsidRDefault="00EC7D59" w:rsidP="00F92F87">
            <w:pPr>
              <w:spacing w:line="360" w:lineRule="auto"/>
              <w:rPr>
                <w:rFonts w:ascii="Cambria" w:hAnsi="Cambria"/>
                <w:b/>
                <w:sz w:val="24"/>
                <w:szCs w:val="24"/>
                <w:lang w:val="en-GB"/>
              </w:rPr>
            </w:pPr>
          </w:p>
          <w:p w14:paraId="5E98F599" w14:textId="77777777" w:rsidR="00EC7D59" w:rsidRDefault="00EC7D59" w:rsidP="00F92F87">
            <w:pPr>
              <w:spacing w:line="360" w:lineRule="auto"/>
              <w:rPr>
                <w:rFonts w:ascii="Cambria" w:hAnsi="Cambria"/>
                <w:b/>
                <w:sz w:val="24"/>
                <w:szCs w:val="24"/>
                <w:lang w:val="en-GB"/>
              </w:rPr>
            </w:pPr>
          </w:p>
          <w:p w14:paraId="4762C918" w14:textId="77777777" w:rsidR="00EC7D59" w:rsidRDefault="00EC7D59" w:rsidP="00F92F87">
            <w:pPr>
              <w:spacing w:line="360" w:lineRule="auto"/>
              <w:rPr>
                <w:rFonts w:ascii="Cambria" w:hAnsi="Cambria"/>
                <w:b/>
                <w:sz w:val="24"/>
                <w:szCs w:val="24"/>
                <w:lang w:val="en-GB"/>
              </w:rPr>
            </w:pPr>
          </w:p>
          <w:p w14:paraId="2A018749" w14:textId="77777777" w:rsidR="00EC7D59" w:rsidRDefault="00EC7D59" w:rsidP="005909FD">
            <w:pPr>
              <w:rPr>
                <w:rFonts w:ascii="Cambria" w:hAnsi="Cambria"/>
                <w:b/>
                <w:sz w:val="24"/>
                <w:szCs w:val="24"/>
                <w:lang w:val="en-GB"/>
              </w:rPr>
            </w:pPr>
          </w:p>
          <w:p w14:paraId="0359880F" w14:textId="77777777" w:rsidR="00EC7D59" w:rsidRDefault="00EC7D59" w:rsidP="005909FD">
            <w:pPr>
              <w:rPr>
                <w:rFonts w:ascii="Cambria" w:hAnsi="Cambria"/>
                <w:b/>
                <w:sz w:val="24"/>
                <w:szCs w:val="24"/>
                <w:lang w:val="en-GB"/>
              </w:rPr>
            </w:pPr>
          </w:p>
          <w:p w14:paraId="57A605A5" w14:textId="77777777" w:rsidR="00547A64" w:rsidRDefault="00547A64" w:rsidP="005909FD">
            <w:pPr>
              <w:rPr>
                <w:rFonts w:ascii="Cambria" w:hAnsi="Cambria"/>
                <w:b/>
                <w:sz w:val="24"/>
                <w:szCs w:val="24"/>
                <w:lang w:val="en-GB"/>
              </w:rPr>
            </w:pPr>
          </w:p>
          <w:p w14:paraId="288BCB64" w14:textId="77777777" w:rsidR="00547A64" w:rsidRDefault="00547A64" w:rsidP="005909FD">
            <w:pPr>
              <w:rPr>
                <w:rFonts w:ascii="Cambria" w:hAnsi="Cambria"/>
                <w:b/>
                <w:sz w:val="24"/>
                <w:szCs w:val="24"/>
                <w:lang w:val="en-GB"/>
              </w:rPr>
            </w:pPr>
          </w:p>
          <w:p w14:paraId="14A6CF08" w14:textId="77777777" w:rsidR="00547A64" w:rsidRDefault="00547A64" w:rsidP="005909FD">
            <w:pPr>
              <w:rPr>
                <w:rFonts w:ascii="Cambria" w:hAnsi="Cambria"/>
                <w:b/>
                <w:sz w:val="24"/>
                <w:szCs w:val="24"/>
                <w:lang w:val="en-GB"/>
              </w:rPr>
            </w:pPr>
          </w:p>
          <w:p w14:paraId="4D8ABC9C" w14:textId="77777777" w:rsidR="00547A64" w:rsidRDefault="00547A64" w:rsidP="005909FD">
            <w:pPr>
              <w:rPr>
                <w:rFonts w:ascii="Cambria" w:hAnsi="Cambria"/>
                <w:b/>
                <w:sz w:val="24"/>
                <w:szCs w:val="24"/>
                <w:lang w:val="en-GB"/>
              </w:rPr>
            </w:pPr>
          </w:p>
          <w:p w14:paraId="6C11F094" w14:textId="77777777" w:rsidR="00547A64" w:rsidRDefault="00547A64" w:rsidP="005909FD">
            <w:pPr>
              <w:rPr>
                <w:rFonts w:ascii="Cambria" w:hAnsi="Cambria"/>
                <w:b/>
                <w:sz w:val="24"/>
                <w:szCs w:val="24"/>
                <w:lang w:val="en-GB"/>
              </w:rPr>
            </w:pPr>
          </w:p>
          <w:p w14:paraId="52ED9E77" w14:textId="77777777" w:rsidR="00547A64" w:rsidRDefault="00547A64" w:rsidP="005909FD">
            <w:pPr>
              <w:rPr>
                <w:rFonts w:ascii="Cambria" w:hAnsi="Cambria"/>
                <w:b/>
                <w:sz w:val="24"/>
                <w:szCs w:val="24"/>
                <w:lang w:val="en-GB"/>
              </w:rPr>
            </w:pPr>
          </w:p>
          <w:p w14:paraId="70493AFE" w14:textId="77777777" w:rsidR="00547A64" w:rsidRDefault="00547A64" w:rsidP="005909FD">
            <w:pPr>
              <w:rPr>
                <w:rFonts w:ascii="Cambria" w:hAnsi="Cambria"/>
                <w:b/>
                <w:sz w:val="24"/>
                <w:szCs w:val="24"/>
                <w:lang w:val="en-GB"/>
              </w:rPr>
            </w:pPr>
          </w:p>
          <w:p w14:paraId="0D7F8083" w14:textId="77777777" w:rsidR="00547A64" w:rsidRDefault="00547A64" w:rsidP="005909FD">
            <w:pPr>
              <w:rPr>
                <w:rFonts w:ascii="Cambria" w:hAnsi="Cambria"/>
                <w:b/>
                <w:sz w:val="24"/>
                <w:szCs w:val="24"/>
                <w:lang w:val="en-GB"/>
              </w:rPr>
            </w:pPr>
          </w:p>
          <w:p w14:paraId="7F100770" w14:textId="77777777" w:rsidR="00547A64" w:rsidRDefault="00547A64" w:rsidP="005909FD">
            <w:pPr>
              <w:rPr>
                <w:rFonts w:ascii="Cambria" w:hAnsi="Cambria"/>
                <w:b/>
                <w:sz w:val="24"/>
                <w:szCs w:val="24"/>
                <w:lang w:val="en-GB"/>
              </w:rPr>
            </w:pPr>
          </w:p>
          <w:p w14:paraId="2FD64194" w14:textId="77777777" w:rsidR="00547A64" w:rsidRDefault="00547A64" w:rsidP="005909FD">
            <w:pPr>
              <w:rPr>
                <w:rFonts w:ascii="Cambria" w:hAnsi="Cambria"/>
                <w:b/>
                <w:sz w:val="24"/>
                <w:szCs w:val="24"/>
                <w:lang w:val="en-GB"/>
              </w:rPr>
            </w:pPr>
          </w:p>
          <w:p w14:paraId="66A4B9E6" w14:textId="77777777" w:rsidR="00547A64" w:rsidRDefault="00547A64" w:rsidP="005909FD">
            <w:pPr>
              <w:rPr>
                <w:rFonts w:ascii="Cambria" w:hAnsi="Cambria"/>
                <w:b/>
                <w:sz w:val="24"/>
                <w:szCs w:val="24"/>
                <w:lang w:val="en-GB"/>
              </w:rPr>
            </w:pPr>
          </w:p>
          <w:p w14:paraId="41A34428" w14:textId="77777777" w:rsidR="00547A64" w:rsidRDefault="00547A64" w:rsidP="005909FD">
            <w:pPr>
              <w:rPr>
                <w:rFonts w:ascii="Cambria" w:hAnsi="Cambria"/>
                <w:b/>
                <w:sz w:val="24"/>
                <w:szCs w:val="24"/>
                <w:lang w:val="en-GB"/>
              </w:rPr>
            </w:pPr>
          </w:p>
          <w:p w14:paraId="0D3C751B" w14:textId="77777777" w:rsidR="00547A64" w:rsidRDefault="00547A64" w:rsidP="005909FD">
            <w:pPr>
              <w:rPr>
                <w:rFonts w:ascii="Cambria" w:hAnsi="Cambria"/>
                <w:b/>
                <w:sz w:val="24"/>
                <w:szCs w:val="24"/>
                <w:lang w:val="en-GB"/>
              </w:rPr>
            </w:pPr>
          </w:p>
          <w:p w14:paraId="41204282" w14:textId="77777777" w:rsidR="00547A64" w:rsidRDefault="00547A64" w:rsidP="005909FD">
            <w:pPr>
              <w:rPr>
                <w:rFonts w:ascii="Cambria" w:hAnsi="Cambria"/>
                <w:b/>
                <w:sz w:val="24"/>
                <w:szCs w:val="24"/>
                <w:lang w:val="en-GB"/>
              </w:rPr>
            </w:pPr>
          </w:p>
          <w:p w14:paraId="719446B3" w14:textId="77777777" w:rsidR="00547A64" w:rsidRDefault="00547A64" w:rsidP="005909FD">
            <w:pPr>
              <w:rPr>
                <w:rFonts w:ascii="Cambria" w:hAnsi="Cambria"/>
                <w:b/>
                <w:sz w:val="24"/>
                <w:szCs w:val="24"/>
                <w:lang w:val="en-GB"/>
              </w:rPr>
            </w:pPr>
          </w:p>
          <w:p w14:paraId="41CA1CAA" w14:textId="77777777" w:rsidR="00547A64" w:rsidRDefault="00547A64" w:rsidP="005909FD">
            <w:pPr>
              <w:rPr>
                <w:rFonts w:ascii="Cambria" w:hAnsi="Cambria"/>
                <w:b/>
                <w:sz w:val="24"/>
                <w:szCs w:val="24"/>
                <w:lang w:val="en-GB"/>
              </w:rPr>
            </w:pPr>
          </w:p>
          <w:p w14:paraId="6B95788D" w14:textId="77777777" w:rsidR="00547A64" w:rsidRDefault="00547A64" w:rsidP="005909FD">
            <w:pPr>
              <w:rPr>
                <w:rFonts w:ascii="Cambria" w:hAnsi="Cambria"/>
                <w:b/>
                <w:sz w:val="24"/>
                <w:szCs w:val="24"/>
                <w:lang w:val="en-GB"/>
              </w:rPr>
            </w:pPr>
          </w:p>
          <w:p w14:paraId="60F7D7DF" w14:textId="77777777" w:rsidR="00547A64" w:rsidRDefault="00547A64" w:rsidP="005909FD">
            <w:pPr>
              <w:rPr>
                <w:rFonts w:ascii="Cambria" w:hAnsi="Cambria"/>
                <w:b/>
                <w:sz w:val="24"/>
                <w:szCs w:val="24"/>
                <w:lang w:val="en-GB"/>
              </w:rPr>
            </w:pPr>
          </w:p>
          <w:p w14:paraId="626371F4" w14:textId="77777777" w:rsidR="00547A64" w:rsidRDefault="00547A64" w:rsidP="005909FD">
            <w:pPr>
              <w:rPr>
                <w:rFonts w:ascii="Cambria" w:hAnsi="Cambria"/>
                <w:b/>
                <w:sz w:val="24"/>
                <w:szCs w:val="24"/>
                <w:lang w:val="en-GB"/>
              </w:rPr>
            </w:pPr>
          </w:p>
          <w:p w14:paraId="251AA572" w14:textId="016EEDAC" w:rsidR="00547A64" w:rsidRPr="00B006D3" w:rsidRDefault="00547A64" w:rsidP="005909FD">
            <w:pPr>
              <w:rPr>
                <w:rFonts w:ascii="Cambria" w:hAnsi="Cambria"/>
                <w:b/>
                <w:sz w:val="24"/>
                <w:szCs w:val="24"/>
                <w:lang w:val="en-GB"/>
              </w:rPr>
            </w:pPr>
            <w:r>
              <w:rPr>
                <w:rFonts w:ascii="Cambria" w:hAnsi="Cambria"/>
                <w:b/>
                <w:sz w:val="24"/>
                <w:szCs w:val="24"/>
                <w:lang w:val="en-GB"/>
              </w:rPr>
              <w:t>4.0</w:t>
            </w:r>
          </w:p>
        </w:tc>
        <w:tc>
          <w:tcPr>
            <w:tcW w:w="7365" w:type="dxa"/>
          </w:tcPr>
          <w:p w14:paraId="7B2E2DDC" w14:textId="24F5DC6A" w:rsidR="00EC7D59" w:rsidRDefault="00EC7D59" w:rsidP="009D5FFF">
            <w:pPr>
              <w:jc w:val="center"/>
              <w:rPr>
                <w:rFonts w:ascii="Cambria" w:eastAsia="Calibri" w:hAnsi="Cambria" w:cs="Times New Roman"/>
                <w:b/>
                <w:sz w:val="24"/>
                <w:szCs w:val="24"/>
                <w:lang w:val="en-GB"/>
              </w:rPr>
            </w:pPr>
            <w:r w:rsidRPr="00B006D3">
              <w:rPr>
                <w:rFonts w:ascii="Cambria" w:eastAsia="Calibri" w:hAnsi="Cambria" w:cs="Times New Roman"/>
                <w:b/>
                <w:sz w:val="24"/>
                <w:szCs w:val="24"/>
                <w:lang w:val="en-GB"/>
              </w:rPr>
              <w:lastRenderedPageBreak/>
              <w:t xml:space="preserve">PRESENTATION OF </w:t>
            </w:r>
            <w:r w:rsidR="00D25D22">
              <w:rPr>
                <w:rFonts w:ascii="Cambria" w:eastAsia="Calibri" w:hAnsi="Cambria" w:cs="Times New Roman"/>
                <w:b/>
                <w:sz w:val="24"/>
                <w:szCs w:val="24"/>
                <w:lang w:val="en-GB"/>
              </w:rPr>
              <w:t>QOS Q1 FIELD MONNITROING RESULTS</w:t>
            </w:r>
          </w:p>
          <w:p w14:paraId="2CCA647F" w14:textId="77777777" w:rsidR="00EC7D59" w:rsidRDefault="00EC7D59" w:rsidP="00FD0717">
            <w:pPr>
              <w:rPr>
                <w:rFonts w:ascii="Cambria" w:eastAsia="Calibri" w:hAnsi="Cambria" w:cs="Times New Roman"/>
                <w:b/>
                <w:sz w:val="24"/>
                <w:szCs w:val="24"/>
                <w:lang w:val="en-GB"/>
              </w:rPr>
            </w:pPr>
          </w:p>
          <w:p w14:paraId="1240FDB1" w14:textId="2E1FD7D8" w:rsidR="00EC7D59" w:rsidRPr="00184CD7" w:rsidRDefault="00EC7D59" w:rsidP="00184CD7">
            <w:pPr>
              <w:spacing w:line="276" w:lineRule="auto"/>
              <w:jc w:val="both"/>
              <w:rPr>
                <w:rFonts w:ascii="Cambria" w:eastAsia="Calibri" w:hAnsi="Cambria" w:cs="Times New Roman"/>
                <w:b/>
                <w:sz w:val="24"/>
                <w:szCs w:val="24"/>
                <w:lang w:val="en-GB"/>
              </w:rPr>
            </w:pPr>
            <w:r w:rsidRPr="00184CD7">
              <w:rPr>
                <w:rFonts w:ascii="Cambria" w:hAnsi="Cambria"/>
                <w:sz w:val="24"/>
                <w:szCs w:val="24"/>
              </w:rPr>
              <w:t>M</w:t>
            </w:r>
            <w:r w:rsidR="00471B5D">
              <w:rPr>
                <w:rFonts w:ascii="Cambria" w:hAnsi="Cambria"/>
                <w:sz w:val="24"/>
                <w:szCs w:val="24"/>
              </w:rPr>
              <w:t>r.</w:t>
            </w:r>
            <w:r w:rsidR="00D25D22">
              <w:rPr>
                <w:rFonts w:ascii="Cambria" w:hAnsi="Cambria"/>
                <w:sz w:val="24"/>
                <w:szCs w:val="24"/>
              </w:rPr>
              <w:t xml:space="preserve"> </w:t>
            </w:r>
            <w:proofErr w:type="spellStart"/>
            <w:r w:rsidR="00DD1B52">
              <w:rPr>
                <w:rFonts w:ascii="Cambria" w:hAnsi="Cambria"/>
                <w:sz w:val="24"/>
                <w:szCs w:val="24"/>
              </w:rPr>
              <w:t>Franzel</w:t>
            </w:r>
            <w:proofErr w:type="spellEnd"/>
            <w:r w:rsidR="00DD1B52">
              <w:rPr>
                <w:rFonts w:ascii="Cambria" w:hAnsi="Cambria"/>
                <w:sz w:val="24"/>
                <w:szCs w:val="24"/>
              </w:rPr>
              <w:t xml:space="preserve"> Atta Opoku</w:t>
            </w:r>
            <w:r w:rsidR="006726CA">
              <w:rPr>
                <w:rFonts w:ascii="Cambria" w:hAnsi="Cambria"/>
                <w:sz w:val="24"/>
                <w:szCs w:val="24"/>
              </w:rPr>
              <w:t xml:space="preserve"> took</w:t>
            </w:r>
            <w:r w:rsidRPr="00184CD7">
              <w:rPr>
                <w:rFonts w:ascii="Cambria" w:hAnsi="Cambria"/>
                <w:sz w:val="24"/>
                <w:szCs w:val="24"/>
              </w:rPr>
              <w:t xml:space="preserve"> the meeting through </w:t>
            </w:r>
            <w:r w:rsidR="007A7D6F">
              <w:rPr>
                <w:rFonts w:ascii="Cambria" w:hAnsi="Cambria"/>
                <w:sz w:val="24"/>
                <w:szCs w:val="24"/>
              </w:rPr>
              <w:t xml:space="preserve">the </w:t>
            </w:r>
            <w:r w:rsidR="008D61D0">
              <w:rPr>
                <w:rFonts w:ascii="Cambria" w:hAnsi="Cambria"/>
                <w:sz w:val="24"/>
                <w:szCs w:val="24"/>
              </w:rPr>
              <w:t>Q1 field monitoring drive test results</w:t>
            </w:r>
            <w:r w:rsidR="007A7D6F">
              <w:rPr>
                <w:rFonts w:ascii="Cambria" w:hAnsi="Cambria"/>
                <w:sz w:val="24"/>
                <w:szCs w:val="24"/>
              </w:rPr>
              <w:t xml:space="preserve"> </w:t>
            </w:r>
            <w:r w:rsidRPr="00184CD7">
              <w:rPr>
                <w:rFonts w:ascii="Cambria" w:hAnsi="Cambria"/>
                <w:sz w:val="24"/>
                <w:szCs w:val="24"/>
              </w:rPr>
              <w:t>presentation</w:t>
            </w:r>
            <w:r>
              <w:rPr>
                <w:rFonts w:ascii="Cambria" w:hAnsi="Cambria"/>
                <w:sz w:val="24"/>
                <w:szCs w:val="24"/>
              </w:rPr>
              <w:t xml:space="preserve">. He Mentioned </w:t>
            </w:r>
            <w:r w:rsidR="001A09C8">
              <w:rPr>
                <w:rFonts w:ascii="Cambria" w:hAnsi="Cambria"/>
                <w:sz w:val="24"/>
                <w:szCs w:val="24"/>
              </w:rPr>
              <w:t>2</w:t>
            </w:r>
            <w:r>
              <w:rPr>
                <w:rFonts w:ascii="Cambria" w:hAnsi="Cambria"/>
                <w:sz w:val="24"/>
                <w:szCs w:val="24"/>
              </w:rPr>
              <w:t xml:space="preserve"> key Agendas (outline of </w:t>
            </w:r>
            <w:r w:rsidR="007A7D6F">
              <w:rPr>
                <w:rFonts w:ascii="Cambria" w:hAnsi="Cambria"/>
                <w:sz w:val="24"/>
                <w:szCs w:val="24"/>
              </w:rPr>
              <w:t>presentation)</w:t>
            </w:r>
            <w:r>
              <w:rPr>
                <w:rFonts w:ascii="Cambria" w:hAnsi="Cambria"/>
                <w:sz w:val="24"/>
                <w:szCs w:val="24"/>
              </w:rPr>
              <w:t xml:space="preserve"> which is as follows:</w:t>
            </w:r>
          </w:p>
          <w:p w14:paraId="3585F05C" w14:textId="66A1FA81" w:rsidR="00EC7D59" w:rsidRPr="00CA339B" w:rsidRDefault="001A09C8" w:rsidP="001A253D">
            <w:pPr>
              <w:numPr>
                <w:ilvl w:val="0"/>
                <w:numId w:val="7"/>
              </w:numPr>
              <w:spacing w:line="276" w:lineRule="auto"/>
              <w:jc w:val="both"/>
              <w:rPr>
                <w:rFonts w:ascii="Cambria" w:hAnsi="Cambria"/>
              </w:rPr>
            </w:pPr>
            <w:r>
              <w:rPr>
                <w:rFonts w:ascii="Cambria" w:hAnsi="Cambria"/>
              </w:rPr>
              <w:t>INTRODUCTION</w:t>
            </w:r>
          </w:p>
          <w:p w14:paraId="6E62C4F2" w14:textId="2A83B557" w:rsidR="00EC7D59" w:rsidRDefault="001A09C8" w:rsidP="001A253D">
            <w:pPr>
              <w:numPr>
                <w:ilvl w:val="0"/>
                <w:numId w:val="7"/>
              </w:numPr>
              <w:spacing w:line="276" w:lineRule="auto"/>
              <w:jc w:val="both"/>
              <w:rPr>
                <w:rFonts w:ascii="Cambria" w:hAnsi="Cambria"/>
              </w:rPr>
            </w:pPr>
            <w:r>
              <w:rPr>
                <w:rFonts w:ascii="Cambria" w:hAnsi="Cambria"/>
              </w:rPr>
              <w:t>FINDINGS</w:t>
            </w:r>
          </w:p>
          <w:p w14:paraId="19D0867A" w14:textId="127230CC" w:rsidR="00B11970" w:rsidRDefault="00B11970" w:rsidP="001A253D">
            <w:pPr>
              <w:numPr>
                <w:ilvl w:val="0"/>
                <w:numId w:val="7"/>
              </w:numPr>
              <w:spacing w:line="276" w:lineRule="auto"/>
              <w:jc w:val="both"/>
              <w:rPr>
                <w:rFonts w:ascii="Cambria" w:hAnsi="Cambria"/>
              </w:rPr>
            </w:pPr>
            <w:r>
              <w:rPr>
                <w:rFonts w:ascii="Cambria" w:hAnsi="Cambria"/>
              </w:rPr>
              <w:t>AOB</w:t>
            </w:r>
          </w:p>
          <w:p w14:paraId="413F330D" w14:textId="66E3A466" w:rsidR="00EC7D59" w:rsidRDefault="00EC7D59" w:rsidP="0078242C">
            <w:pPr>
              <w:spacing w:line="276" w:lineRule="auto"/>
              <w:ind w:left="720"/>
              <w:jc w:val="both"/>
              <w:rPr>
                <w:rFonts w:ascii="Cambria" w:hAnsi="Cambria"/>
              </w:rPr>
            </w:pPr>
          </w:p>
          <w:p w14:paraId="4626CA73" w14:textId="77777777" w:rsidR="00471B5D" w:rsidRDefault="00471B5D" w:rsidP="00471B5D">
            <w:pPr>
              <w:spacing w:line="276" w:lineRule="auto"/>
              <w:jc w:val="both"/>
              <w:rPr>
                <w:rFonts w:ascii="Cambria" w:hAnsi="Cambria"/>
              </w:rPr>
            </w:pPr>
          </w:p>
          <w:p w14:paraId="7BF55B49" w14:textId="4EF2A8F1" w:rsidR="00EC7D59" w:rsidRPr="00B006D3" w:rsidRDefault="001A09C8" w:rsidP="009D5FFF">
            <w:pPr>
              <w:spacing w:after="240" w:line="276" w:lineRule="auto"/>
              <w:jc w:val="center"/>
              <w:rPr>
                <w:rFonts w:ascii="Cambria" w:eastAsia="Calibri" w:hAnsi="Cambria" w:cs="Times New Roman"/>
                <w:b/>
                <w:sz w:val="24"/>
                <w:szCs w:val="24"/>
                <w:lang w:val="en-GB"/>
              </w:rPr>
            </w:pPr>
            <w:r>
              <w:rPr>
                <w:rFonts w:ascii="Cambria" w:eastAsia="Calibri" w:hAnsi="Cambria" w:cs="Times New Roman"/>
                <w:b/>
                <w:sz w:val="24"/>
                <w:szCs w:val="24"/>
                <w:lang w:val="en-GB"/>
              </w:rPr>
              <w:t>INTRODUCTION</w:t>
            </w:r>
          </w:p>
          <w:p w14:paraId="1B936D5F" w14:textId="1A302353" w:rsidR="001A09C8" w:rsidRDefault="00EC7D59" w:rsidP="001A09C8">
            <w:pPr>
              <w:spacing w:after="240" w:line="276" w:lineRule="auto"/>
              <w:jc w:val="both"/>
              <w:rPr>
                <w:rFonts w:ascii="Cambria" w:eastAsia="Calibri" w:hAnsi="Cambria" w:cs="Times New Roman"/>
                <w:sz w:val="24"/>
                <w:szCs w:val="24"/>
                <w:lang w:val="en-GB"/>
              </w:rPr>
            </w:pPr>
            <w:r>
              <w:rPr>
                <w:rFonts w:ascii="Cambria" w:eastAsia="Calibri" w:hAnsi="Cambria" w:cs="Times New Roman"/>
                <w:sz w:val="24"/>
                <w:szCs w:val="24"/>
                <w:lang w:val="en-GB"/>
              </w:rPr>
              <w:t xml:space="preserve">Mr. </w:t>
            </w:r>
            <w:proofErr w:type="spellStart"/>
            <w:r w:rsidR="00DD1B52">
              <w:rPr>
                <w:rFonts w:ascii="Cambria" w:eastAsia="Calibri" w:hAnsi="Cambria" w:cs="Times New Roman"/>
                <w:sz w:val="24"/>
                <w:szCs w:val="24"/>
                <w:lang w:val="en-GB"/>
              </w:rPr>
              <w:t>Franzel</w:t>
            </w:r>
            <w:proofErr w:type="spellEnd"/>
            <w:r w:rsidR="00DE423C">
              <w:rPr>
                <w:rFonts w:ascii="Cambria" w:eastAsia="Calibri" w:hAnsi="Cambria" w:cs="Times New Roman"/>
                <w:sz w:val="24"/>
                <w:szCs w:val="24"/>
                <w:lang w:val="en-GB"/>
              </w:rPr>
              <w:t xml:space="preserve"> </w:t>
            </w:r>
            <w:r w:rsidR="001A09C8">
              <w:rPr>
                <w:rFonts w:ascii="Cambria" w:eastAsia="Calibri" w:hAnsi="Cambria" w:cs="Times New Roman"/>
                <w:sz w:val="24"/>
                <w:szCs w:val="24"/>
                <w:lang w:val="en-GB"/>
              </w:rPr>
              <w:t>stated the drive test was conducted from 10</w:t>
            </w:r>
            <w:r w:rsidR="001A09C8" w:rsidRPr="001A09C8">
              <w:rPr>
                <w:rFonts w:ascii="Cambria" w:eastAsia="Calibri" w:hAnsi="Cambria" w:cs="Times New Roman"/>
                <w:sz w:val="24"/>
                <w:szCs w:val="24"/>
                <w:vertAlign w:val="superscript"/>
                <w:lang w:val="en-GB"/>
              </w:rPr>
              <w:t>th</w:t>
            </w:r>
            <w:r w:rsidR="001A09C8">
              <w:rPr>
                <w:rFonts w:ascii="Cambria" w:eastAsia="Calibri" w:hAnsi="Cambria" w:cs="Times New Roman"/>
                <w:sz w:val="24"/>
                <w:szCs w:val="24"/>
                <w:lang w:val="en-GB"/>
              </w:rPr>
              <w:t xml:space="preserve"> March- 11</w:t>
            </w:r>
            <w:r w:rsidR="001A09C8" w:rsidRPr="001A09C8">
              <w:rPr>
                <w:rFonts w:ascii="Cambria" w:eastAsia="Calibri" w:hAnsi="Cambria" w:cs="Times New Roman"/>
                <w:sz w:val="24"/>
                <w:szCs w:val="24"/>
                <w:vertAlign w:val="superscript"/>
                <w:lang w:val="en-GB"/>
              </w:rPr>
              <w:t>th</w:t>
            </w:r>
            <w:r w:rsidR="001A09C8">
              <w:rPr>
                <w:rFonts w:ascii="Cambria" w:eastAsia="Calibri" w:hAnsi="Cambria" w:cs="Times New Roman"/>
                <w:sz w:val="24"/>
                <w:szCs w:val="24"/>
                <w:lang w:val="en-GB"/>
              </w:rPr>
              <w:t xml:space="preserve"> April 2022. Seven regions </w:t>
            </w:r>
            <w:proofErr w:type="gramStart"/>
            <w:r w:rsidR="001A09C8">
              <w:rPr>
                <w:rFonts w:ascii="Cambria" w:eastAsia="Calibri" w:hAnsi="Cambria" w:cs="Times New Roman"/>
                <w:sz w:val="24"/>
                <w:szCs w:val="24"/>
                <w:lang w:val="en-GB"/>
              </w:rPr>
              <w:t>was</w:t>
            </w:r>
            <w:proofErr w:type="gramEnd"/>
            <w:r w:rsidR="00C82899">
              <w:rPr>
                <w:rFonts w:ascii="Cambria" w:eastAsia="Calibri" w:hAnsi="Cambria" w:cs="Times New Roman"/>
                <w:sz w:val="24"/>
                <w:szCs w:val="24"/>
                <w:lang w:val="en-GB"/>
              </w:rPr>
              <w:t xml:space="preserve"> </w:t>
            </w:r>
            <w:r w:rsidR="00B759E1">
              <w:rPr>
                <w:rFonts w:ascii="Cambria" w:eastAsia="Calibri" w:hAnsi="Cambria" w:cs="Times New Roman"/>
                <w:sz w:val="24"/>
                <w:szCs w:val="24"/>
                <w:lang w:val="en-GB"/>
              </w:rPr>
              <w:t xml:space="preserve">involved in the drive </w:t>
            </w:r>
            <w:r w:rsidR="001A09C8">
              <w:rPr>
                <w:rFonts w:ascii="Cambria" w:eastAsia="Calibri" w:hAnsi="Cambria" w:cs="Times New Roman"/>
                <w:sz w:val="24"/>
                <w:szCs w:val="24"/>
                <w:lang w:val="en-GB"/>
              </w:rPr>
              <w:t xml:space="preserve">test. (Ashanti, </w:t>
            </w:r>
            <w:proofErr w:type="gramStart"/>
            <w:r w:rsidR="001A09C8">
              <w:rPr>
                <w:rFonts w:ascii="Cambria" w:eastAsia="Calibri" w:hAnsi="Cambria" w:cs="Times New Roman"/>
                <w:sz w:val="24"/>
                <w:szCs w:val="24"/>
                <w:lang w:val="en-GB"/>
              </w:rPr>
              <w:t>Central</w:t>
            </w:r>
            <w:r w:rsidR="00C82899">
              <w:rPr>
                <w:rFonts w:ascii="Cambria" w:eastAsia="Calibri" w:hAnsi="Cambria" w:cs="Times New Roman"/>
                <w:sz w:val="24"/>
                <w:szCs w:val="24"/>
                <w:lang w:val="en-GB"/>
              </w:rPr>
              <w:t xml:space="preserve"> </w:t>
            </w:r>
            <w:r w:rsidR="001A09C8">
              <w:rPr>
                <w:rFonts w:ascii="Cambria" w:eastAsia="Calibri" w:hAnsi="Cambria" w:cs="Times New Roman"/>
                <w:sz w:val="24"/>
                <w:szCs w:val="24"/>
                <w:lang w:val="en-GB"/>
              </w:rPr>
              <w:t>,Eastern</w:t>
            </w:r>
            <w:proofErr w:type="gramEnd"/>
            <w:r w:rsidR="001A09C8">
              <w:rPr>
                <w:rFonts w:ascii="Cambria" w:eastAsia="Calibri" w:hAnsi="Cambria" w:cs="Times New Roman"/>
                <w:sz w:val="24"/>
                <w:szCs w:val="24"/>
                <w:lang w:val="en-GB"/>
              </w:rPr>
              <w:t xml:space="preserve">, greater Accra, North East, Northern and Savannah ). This led to a total of 54 district capitals. </w:t>
            </w:r>
            <w:r w:rsidR="00B759E1">
              <w:rPr>
                <w:rFonts w:ascii="Cambria" w:eastAsia="Calibri" w:hAnsi="Cambria" w:cs="Times New Roman"/>
                <w:sz w:val="24"/>
                <w:szCs w:val="24"/>
                <w:lang w:val="en-GB"/>
              </w:rPr>
              <w:t xml:space="preserve">All the above were statement made by Mr </w:t>
            </w:r>
            <w:proofErr w:type="spellStart"/>
            <w:r w:rsidR="00DD1B52">
              <w:rPr>
                <w:rFonts w:ascii="Cambria" w:eastAsia="Calibri" w:hAnsi="Cambria" w:cs="Times New Roman"/>
                <w:sz w:val="24"/>
                <w:szCs w:val="24"/>
                <w:lang w:val="en-GB"/>
              </w:rPr>
              <w:t>Franzel</w:t>
            </w:r>
            <w:proofErr w:type="spellEnd"/>
            <w:r w:rsidR="00B759E1">
              <w:rPr>
                <w:rFonts w:ascii="Cambria" w:eastAsia="Calibri" w:hAnsi="Cambria" w:cs="Times New Roman"/>
                <w:sz w:val="24"/>
                <w:szCs w:val="24"/>
                <w:lang w:val="en-GB"/>
              </w:rPr>
              <w:t>.</w:t>
            </w:r>
          </w:p>
          <w:p w14:paraId="51B41904" w14:textId="74D65823" w:rsidR="00EC7D59" w:rsidRPr="00184CD7" w:rsidRDefault="00EC7D59" w:rsidP="009D5FFF">
            <w:pPr>
              <w:jc w:val="center"/>
              <w:rPr>
                <w:rFonts w:ascii="Cambria" w:eastAsia="Calibri" w:hAnsi="Cambria" w:cs="Times New Roman"/>
                <w:sz w:val="24"/>
                <w:szCs w:val="24"/>
                <w:lang w:val="en-GB"/>
              </w:rPr>
            </w:pPr>
          </w:p>
          <w:p w14:paraId="03636BC3" w14:textId="19116A1E" w:rsidR="00EC7D59" w:rsidRPr="00B20411" w:rsidRDefault="00B759E1" w:rsidP="009D5FFF">
            <w:pPr>
              <w:spacing w:after="240"/>
              <w:jc w:val="center"/>
              <w:rPr>
                <w:rFonts w:ascii="Cambria" w:eastAsia="Calibri" w:hAnsi="Cambria" w:cs="Times New Roman"/>
                <w:b/>
                <w:bCs/>
                <w:sz w:val="24"/>
                <w:szCs w:val="24"/>
                <w:lang w:val="en-GB"/>
              </w:rPr>
            </w:pPr>
            <w:r>
              <w:rPr>
                <w:rFonts w:ascii="Cambria" w:eastAsia="Calibri" w:hAnsi="Cambria" w:cs="Times New Roman"/>
                <w:b/>
                <w:bCs/>
                <w:sz w:val="24"/>
                <w:szCs w:val="24"/>
                <w:lang w:val="en-GB"/>
              </w:rPr>
              <w:t>FINDINGS</w:t>
            </w:r>
          </w:p>
          <w:p w14:paraId="55F70769" w14:textId="54F95555" w:rsidR="009C39DF" w:rsidRDefault="009C39DF" w:rsidP="009D33A6">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sidR="00DD1B52">
              <w:rPr>
                <w:rFonts w:ascii="Cambria" w:eastAsia="Calibri" w:hAnsi="Cambria" w:cs="Times New Roman"/>
                <w:bCs/>
                <w:sz w:val="24"/>
                <w:szCs w:val="24"/>
                <w:lang w:val="en-GB"/>
              </w:rPr>
              <w:t>Franzel</w:t>
            </w:r>
            <w:proofErr w:type="spellEnd"/>
            <w:r>
              <w:rPr>
                <w:rFonts w:ascii="Cambria" w:eastAsia="Calibri" w:hAnsi="Cambria" w:cs="Times New Roman"/>
                <w:bCs/>
                <w:sz w:val="24"/>
                <w:szCs w:val="24"/>
                <w:lang w:val="en-GB"/>
              </w:rPr>
              <w:t xml:space="preserve"> stated the results</w:t>
            </w:r>
            <w:r w:rsidR="003A7478">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in district compliance as following KPIs:</w:t>
            </w:r>
          </w:p>
          <w:p w14:paraId="1449D306" w14:textId="1D192B4D" w:rsidR="00726904" w:rsidRPr="009C39DF" w:rsidRDefault="00EA0FDC"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3G </w:t>
            </w:r>
            <w:r w:rsidR="009C39DF" w:rsidRPr="009C39DF">
              <w:rPr>
                <w:rFonts w:ascii="Cambria" w:eastAsia="Calibri" w:hAnsi="Cambria" w:cs="Times New Roman"/>
                <w:bCs/>
                <w:sz w:val="24"/>
                <w:szCs w:val="24"/>
                <w:lang w:val="en-GB"/>
              </w:rPr>
              <w:t xml:space="preserve">Data </w:t>
            </w:r>
            <w:r w:rsidR="00C82899" w:rsidRPr="009C39DF">
              <w:rPr>
                <w:rFonts w:ascii="Cambria" w:eastAsia="Calibri" w:hAnsi="Cambria" w:cs="Times New Roman"/>
                <w:bCs/>
                <w:sz w:val="24"/>
                <w:szCs w:val="24"/>
                <w:lang w:val="en-GB"/>
              </w:rPr>
              <w:t>Throughput</w:t>
            </w:r>
            <w:r w:rsidR="009C39DF">
              <w:rPr>
                <w:rFonts w:ascii="Cambria" w:eastAsia="Calibri" w:hAnsi="Cambria" w:cs="Times New Roman"/>
                <w:bCs/>
                <w:sz w:val="24"/>
                <w:szCs w:val="24"/>
                <w:lang w:val="en-GB"/>
              </w:rPr>
              <w:t>:</w:t>
            </w:r>
            <w:r w:rsidR="009C39DF" w:rsidRPr="009C39DF">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MTN</w:t>
            </w:r>
            <w:r w:rsidR="009C39DF" w:rsidRPr="009C39DF">
              <w:rPr>
                <w:rFonts w:ascii="Cambria" w:eastAsia="Calibri" w:hAnsi="Cambria" w:cs="Times New Roman"/>
                <w:bCs/>
                <w:sz w:val="24"/>
                <w:szCs w:val="24"/>
                <w:lang w:val="en-GB"/>
              </w:rPr>
              <w:t xml:space="preserve"> passed </w:t>
            </w:r>
            <w:r>
              <w:rPr>
                <w:rFonts w:ascii="Cambria" w:eastAsia="Calibri" w:hAnsi="Cambria" w:cs="Times New Roman"/>
                <w:bCs/>
                <w:sz w:val="24"/>
                <w:szCs w:val="24"/>
                <w:lang w:val="en-GB"/>
              </w:rPr>
              <w:t xml:space="preserve">all </w:t>
            </w:r>
            <w:r w:rsidR="009C39DF" w:rsidRPr="009C39DF">
              <w:rPr>
                <w:rFonts w:ascii="Cambria" w:eastAsia="Calibri" w:hAnsi="Cambria" w:cs="Times New Roman"/>
                <w:bCs/>
                <w:sz w:val="24"/>
                <w:szCs w:val="24"/>
                <w:lang w:val="en-GB"/>
              </w:rPr>
              <w:t>54 district capitals.</w:t>
            </w:r>
          </w:p>
          <w:p w14:paraId="24F36D96" w14:textId="5029A6FF" w:rsidR="009C39DF" w:rsidRDefault="009C39DF"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3G Coverage: </w:t>
            </w:r>
            <w:r w:rsidR="00EA0FDC">
              <w:rPr>
                <w:rFonts w:ascii="Cambria" w:eastAsia="Calibri" w:hAnsi="Cambria" w:cs="Times New Roman"/>
                <w:bCs/>
                <w:sz w:val="24"/>
                <w:szCs w:val="24"/>
                <w:lang w:val="en-GB"/>
              </w:rPr>
              <w:t>MTN</w:t>
            </w:r>
            <w:r>
              <w:rPr>
                <w:rFonts w:ascii="Cambria" w:eastAsia="Calibri" w:hAnsi="Cambria" w:cs="Times New Roman"/>
                <w:bCs/>
                <w:sz w:val="24"/>
                <w:szCs w:val="24"/>
                <w:lang w:val="en-GB"/>
              </w:rPr>
              <w:t xml:space="preserve"> passed</w:t>
            </w:r>
            <w:r w:rsidR="00EA0FDC">
              <w:rPr>
                <w:rFonts w:ascii="Cambria" w:eastAsia="Calibri" w:hAnsi="Cambria" w:cs="Times New Roman"/>
                <w:bCs/>
                <w:sz w:val="24"/>
                <w:szCs w:val="24"/>
                <w:lang w:val="en-GB"/>
              </w:rPr>
              <w:t xml:space="preserve"> all </w:t>
            </w:r>
            <w:r>
              <w:rPr>
                <w:rFonts w:ascii="Cambria" w:eastAsia="Calibri" w:hAnsi="Cambria" w:cs="Times New Roman"/>
                <w:bCs/>
                <w:sz w:val="24"/>
                <w:szCs w:val="24"/>
                <w:lang w:val="en-GB"/>
              </w:rPr>
              <w:t>54 district capitals.</w:t>
            </w:r>
          </w:p>
          <w:p w14:paraId="51A1B9C7" w14:textId="6CE60A65" w:rsidR="009C39DF" w:rsidRDefault="009C39DF"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CST: </w:t>
            </w:r>
            <w:r w:rsidR="00EA0FDC">
              <w:rPr>
                <w:rFonts w:ascii="Cambria" w:eastAsia="Calibri" w:hAnsi="Cambria" w:cs="Times New Roman"/>
                <w:bCs/>
                <w:sz w:val="24"/>
                <w:szCs w:val="24"/>
                <w:lang w:val="en-GB"/>
              </w:rPr>
              <w:t>MTN</w:t>
            </w:r>
            <w:r>
              <w:rPr>
                <w:rFonts w:ascii="Cambria" w:eastAsia="Calibri" w:hAnsi="Cambria" w:cs="Times New Roman"/>
                <w:bCs/>
                <w:sz w:val="24"/>
                <w:szCs w:val="24"/>
                <w:lang w:val="en-GB"/>
              </w:rPr>
              <w:t xml:space="preserve"> passed</w:t>
            </w:r>
            <w:r w:rsidR="00EA0FDC">
              <w:rPr>
                <w:rFonts w:ascii="Cambria" w:eastAsia="Calibri" w:hAnsi="Cambria" w:cs="Times New Roman"/>
                <w:bCs/>
                <w:sz w:val="24"/>
                <w:szCs w:val="24"/>
                <w:lang w:val="en-GB"/>
              </w:rPr>
              <w:t xml:space="preserve"> all </w:t>
            </w:r>
            <w:r>
              <w:rPr>
                <w:rFonts w:ascii="Cambria" w:eastAsia="Calibri" w:hAnsi="Cambria" w:cs="Times New Roman"/>
                <w:bCs/>
                <w:sz w:val="24"/>
                <w:szCs w:val="24"/>
                <w:lang w:val="en-GB"/>
              </w:rPr>
              <w:t>54 district capitals.</w:t>
            </w:r>
          </w:p>
          <w:p w14:paraId="0041E4A0" w14:textId="08F2FD24" w:rsidR="003A7478" w:rsidRDefault="003A7478"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MOS: </w:t>
            </w:r>
            <w:r w:rsidR="00EA0FDC">
              <w:rPr>
                <w:rFonts w:ascii="Cambria" w:eastAsia="Calibri" w:hAnsi="Cambria" w:cs="Times New Roman"/>
                <w:bCs/>
                <w:sz w:val="24"/>
                <w:szCs w:val="24"/>
                <w:lang w:val="en-GB"/>
              </w:rPr>
              <w:t>MTN</w:t>
            </w:r>
            <w:r>
              <w:rPr>
                <w:rFonts w:ascii="Cambria" w:eastAsia="Calibri" w:hAnsi="Cambria" w:cs="Times New Roman"/>
                <w:bCs/>
                <w:sz w:val="24"/>
                <w:szCs w:val="24"/>
                <w:lang w:val="en-GB"/>
              </w:rPr>
              <w:t xml:space="preserve"> passed </w:t>
            </w:r>
            <w:r w:rsidR="00EA0FDC">
              <w:rPr>
                <w:rFonts w:ascii="Cambria" w:eastAsia="Calibri" w:hAnsi="Cambria" w:cs="Times New Roman"/>
                <w:bCs/>
                <w:sz w:val="24"/>
                <w:szCs w:val="24"/>
                <w:lang w:val="en-GB"/>
              </w:rPr>
              <w:t>53</w:t>
            </w:r>
            <w:r>
              <w:rPr>
                <w:rFonts w:ascii="Cambria" w:eastAsia="Calibri" w:hAnsi="Cambria" w:cs="Times New Roman"/>
                <w:bCs/>
                <w:sz w:val="24"/>
                <w:szCs w:val="24"/>
                <w:lang w:val="en-GB"/>
              </w:rPr>
              <w:t xml:space="preserve"> of 54 district capitals.</w:t>
            </w:r>
          </w:p>
          <w:p w14:paraId="47C66D7A" w14:textId="7A3540C1" w:rsidR="00EA0FDC" w:rsidRDefault="00C82899"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4G Data Throughput: </w:t>
            </w:r>
            <w:r>
              <w:rPr>
                <w:rFonts w:ascii="Cambria" w:eastAsia="Calibri" w:hAnsi="Cambria" w:cs="Times New Roman"/>
                <w:bCs/>
                <w:sz w:val="24"/>
                <w:szCs w:val="24"/>
                <w:lang w:val="en-GB"/>
              </w:rPr>
              <w:t xml:space="preserve">MTN passed </w:t>
            </w:r>
            <w:r>
              <w:rPr>
                <w:rFonts w:ascii="Cambria" w:eastAsia="Calibri" w:hAnsi="Cambria" w:cs="Times New Roman"/>
                <w:bCs/>
                <w:sz w:val="24"/>
                <w:szCs w:val="24"/>
                <w:lang w:val="en-GB"/>
              </w:rPr>
              <w:t>35 of 54</w:t>
            </w:r>
            <w:r>
              <w:rPr>
                <w:rFonts w:ascii="Cambria" w:eastAsia="Calibri" w:hAnsi="Cambria" w:cs="Times New Roman"/>
                <w:bCs/>
                <w:sz w:val="24"/>
                <w:szCs w:val="24"/>
                <w:lang w:val="en-GB"/>
              </w:rPr>
              <w:t xml:space="preserve"> district capitals</w:t>
            </w:r>
            <w:r>
              <w:rPr>
                <w:rFonts w:ascii="Cambria" w:eastAsia="Calibri" w:hAnsi="Cambria" w:cs="Times New Roman"/>
                <w:bCs/>
                <w:sz w:val="24"/>
                <w:szCs w:val="24"/>
                <w:lang w:val="en-GB"/>
              </w:rPr>
              <w:t>.</w:t>
            </w:r>
          </w:p>
          <w:p w14:paraId="680231DC" w14:textId="31B507A4" w:rsidR="00C82899" w:rsidRDefault="00C82899"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4G Data Service Access Time: </w:t>
            </w:r>
            <w:r>
              <w:rPr>
                <w:rFonts w:ascii="Cambria" w:eastAsia="Calibri" w:hAnsi="Cambria" w:cs="Times New Roman"/>
                <w:bCs/>
                <w:sz w:val="24"/>
                <w:szCs w:val="24"/>
                <w:lang w:val="en-GB"/>
              </w:rPr>
              <w:t>MTN passed 4</w:t>
            </w:r>
            <w:r>
              <w:rPr>
                <w:rFonts w:ascii="Cambria" w:eastAsia="Calibri" w:hAnsi="Cambria" w:cs="Times New Roman"/>
                <w:bCs/>
                <w:sz w:val="24"/>
                <w:szCs w:val="24"/>
                <w:lang w:val="en-GB"/>
              </w:rPr>
              <w:t>5 of 54</w:t>
            </w:r>
            <w:r>
              <w:rPr>
                <w:rFonts w:ascii="Cambria" w:eastAsia="Calibri" w:hAnsi="Cambria" w:cs="Times New Roman"/>
                <w:bCs/>
                <w:sz w:val="24"/>
                <w:szCs w:val="24"/>
                <w:lang w:val="en-GB"/>
              </w:rPr>
              <w:t xml:space="preserve"> district capitals</w:t>
            </w:r>
            <w:r>
              <w:rPr>
                <w:rFonts w:ascii="Cambria" w:eastAsia="Calibri" w:hAnsi="Cambria" w:cs="Times New Roman"/>
                <w:bCs/>
                <w:sz w:val="24"/>
                <w:szCs w:val="24"/>
                <w:lang w:val="en-GB"/>
              </w:rPr>
              <w:t>.</w:t>
            </w:r>
          </w:p>
          <w:p w14:paraId="23305023" w14:textId="36D8AEC2" w:rsidR="00C82899" w:rsidRDefault="00C82899"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4G Latency: </w:t>
            </w:r>
            <w:r>
              <w:rPr>
                <w:rFonts w:ascii="Cambria" w:eastAsia="Calibri" w:hAnsi="Cambria" w:cs="Times New Roman"/>
                <w:bCs/>
                <w:sz w:val="24"/>
                <w:szCs w:val="24"/>
                <w:lang w:val="en-GB"/>
              </w:rPr>
              <w:t>MTN passed</w:t>
            </w:r>
            <w:r>
              <w:rPr>
                <w:rFonts w:ascii="Cambria" w:eastAsia="Calibri" w:hAnsi="Cambria" w:cs="Times New Roman"/>
                <w:bCs/>
                <w:sz w:val="24"/>
                <w:szCs w:val="24"/>
                <w:lang w:val="en-GB"/>
              </w:rPr>
              <w:t xml:space="preserve"> 39 of 54</w:t>
            </w:r>
            <w:r>
              <w:rPr>
                <w:rFonts w:ascii="Cambria" w:eastAsia="Calibri" w:hAnsi="Cambria" w:cs="Times New Roman"/>
                <w:bCs/>
                <w:sz w:val="24"/>
                <w:szCs w:val="24"/>
                <w:lang w:val="en-GB"/>
              </w:rPr>
              <w:t xml:space="preserve"> district capitals</w:t>
            </w:r>
            <w:r>
              <w:rPr>
                <w:rFonts w:ascii="Cambria" w:eastAsia="Calibri" w:hAnsi="Cambria" w:cs="Times New Roman"/>
                <w:bCs/>
                <w:sz w:val="24"/>
                <w:szCs w:val="24"/>
                <w:lang w:val="en-GB"/>
              </w:rPr>
              <w:t>.</w:t>
            </w:r>
          </w:p>
          <w:p w14:paraId="32805227" w14:textId="1D1D5D38" w:rsidR="00C82899" w:rsidRDefault="00C82899" w:rsidP="009C39DF">
            <w:pPr>
              <w:pStyle w:val="ListParagraph"/>
              <w:numPr>
                <w:ilvl w:val="0"/>
                <w:numId w:val="24"/>
              </w:num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4G Coverage: </w:t>
            </w:r>
            <w:r>
              <w:rPr>
                <w:rFonts w:ascii="Cambria" w:eastAsia="Calibri" w:hAnsi="Cambria" w:cs="Times New Roman"/>
                <w:bCs/>
                <w:sz w:val="24"/>
                <w:szCs w:val="24"/>
                <w:lang w:val="en-GB"/>
              </w:rPr>
              <w:t>MTN passed</w:t>
            </w:r>
            <w:r>
              <w:rPr>
                <w:rFonts w:ascii="Cambria" w:eastAsia="Calibri" w:hAnsi="Cambria" w:cs="Times New Roman"/>
                <w:bCs/>
                <w:sz w:val="24"/>
                <w:szCs w:val="24"/>
                <w:lang w:val="en-GB"/>
              </w:rPr>
              <w:t xml:space="preserve"> 41 of 54</w:t>
            </w:r>
            <w:r>
              <w:rPr>
                <w:rFonts w:ascii="Cambria" w:eastAsia="Calibri" w:hAnsi="Cambria" w:cs="Times New Roman"/>
                <w:bCs/>
                <w:sz w:val="24"/>
                <w:szCs w:val="24"/>
                <w:lang w:val="en-GB"/>
              </w:rPr>
              <w:t xml:space="preserve"> district capitals</w:t>
            </w:r>
            <w:r>
              <w:rPr>
                <w:rFonts w:ascii="Cambria" w:eastAsia="Calibri" w:hAnsi="Cambria" w:cs="Times New Roman"/>
                <w:bCs/>
                <w:sz w:val="24"/>
                <w:szCs w:val="24"/>
                <w:lang w:val="en-GB"/>
              </w:rPr>
              <w:t>.</w:t>
            </w:r>
          </w:p>
          <w:p w14:paraId="3DD1AE34" w14:textId="77777777" w:rsidR="003A7478" w:rsidRPr="003A7478" w:rsidRDefault="003A7478" w:rsidP="003A7478">
            <w:pPr>
              <w:spacing w:line="276" w:lineRule="auto"/>
              <w:jc w:val="both"/>
              <w:rPr>
                <w:rFonts w:ascii="Cambria" w:eastAsia="Calibri" w:hAnsi="Cambria" w:cs="Times New Roman"/>
                <w:bCs/>
                <w:sz w:val="24"/>
                <w:szCs w:val="24"/>
                <w:lang w:val="en-GB"/>
              </w:rPr>
            </w:pPr>
          </w:p>
          <w:p w14:paraId="51C0853A" w14:textId="77777777" w:rsidR="00726904" w:rsidRDefault="00726904" w:rsidP="009D33A6">
            <w:pPr>
              <w:spacing w:line="276" w:lineRule="auto"/>
              <w:jc w:val="both"/>
              <w:rPr>
                <w:rFonts w:ascii="Cambria" w:eastAsia="Calibri" w:hAnsi="Cambria" w:cs="Times New Roman"/>
                <w:bCs/>
                <w:sz w:val="24"/>
                <w:szCs w:val="24"/>
                <w:lang w:val="en-GB"/>
              </w:rPr>
            </w:pPr>
          </w:p>
          <w:p w14:paraId="4D0025AC" w14:textId="6FDE55AF" w:rsidR="00E51F3B" w:rsidRDefault="00E51F3B" w:rsidP="00E51F3B">
            <w:pPr>
              <w:pStyle w:val="ListParagraph"/>
              <w:numPr>
                <w:ilvl w:val="0"/>
                <w:numId w:val="25"/>
              </w:numPr>
              <w:spacing w:line="276" w:lineRule="auto"/>
              <w:jc w:val="both"/>
              <w:rPr>
                <w:rFonts w:ascii="Cambria" w:eastAsia="Calibri" w:hAnsi="Cambria" w:cs="Times New Roman"/>
                <w:bCs/>
                <w:sz w:val="24"/>
                <w:szCs w:val="24"/>
                <w:lang w:val="en-GB"/>
              </w:rPr>
            </w:pPr>
            <w:r w:rsidRPr="00E51F3B">
              <w:rPr>
                <w:rFonts w:ascii="Cambria" w:eastAsia="Calibri" w:hAnsi="Cambria" w:cs="Times New Roman"/>
                <w:bCs/>
                <w:sz w:val="24"/>
                <w:szCs w:val="24"/>
                <w:lang w:val="en-GB"/>
              </w:rPr>
              <w:lastRenderedPageBreak/>
              <w:t>MTN passed its Licence Obligation for 3G Coverage, CST and 3G Data</w:t>
            </w:r>
            <w:r>
              <w:rPr>
                <w:rFonts w:ascii="Cambria" w:eastAsia="Calibri" w:hAnsi="Cambria" w:cs="Times New Roman"/>
                <w:bCs/>
                <w:sz w:val="24"/>
                <w:szCs w:val="24"/>
                <w:lang w:val="en-GB"/>
              </w:rPr>
              <w:t xml:space="preserve"> </w:t>
            </w:r>
            <w:r w:rsidRPr="00E51F3B">
              <w:rPr>
                <w:rFonts w:ascii="Cambria" w:eastAsia="Calibri" w:hAnsi="Cambria" w:cs="Times New Roman"/>
                <w:bCs/>
                <w:sz w:val="24"/>
                <w:szCs w:val="24"/>
                <w:lang w:val="en-GB"/>
              </w:rPr>
              <w:t>Throughput in all 54 district capitals tested.</w:t>
            </w:r>
            <w:r w:rsidRPr="00E51F3B">
              <w:rPr>
                <w:rFonts w:ascii="Cambria" w:eastAsia="Calibri" w:hAnsi="Cambria" w:cs="Times New Roman"/>
                <w:bCs/>
                <w:sz w:val="24"/>
                <w:szCs w:val="24"/>
                <w:lang w:val="en-GB"/>
              </w:rPr>
              <w:t xml:space="preserve"> </w:t>
            </w:r>
          </w:p>
          <w:p w14:paraId="3F8A1D2D" w14:textId="77777777" w:rsidR="00E51F3B" w:rsidRPr="00E51F3B" w:rsidRDefault="00E51F3B" w:rsidP="00E51F3B">
            <w:pPr>
              <w:spacing w:line="276" w:lineRule="auto"/>
              <w:ind w:left="360"/>
              <w:jc w:val="both"/>
              <w:rPr>
                <w:rFonts w:ascii="Cambria" w:eastAsia="Calibri" w:hAnsi="Cambria" w:cs="Times New Roman"/>
                <w:bCs/>
                <w:sz w:val="24"/>
                <w:szCs w:val="24"/>
                <w:lang w:val="en-GB"/>
              </w:rPr>
            </w:pPr>
          </w:p>
          <w:p w14:paraId="334D93F3" w14:textId="60700DEF" w:rsidR="000B24FA" w:rsidRDefault="00E51F3B" w:rsidP="003A7478">
            <w:pPr>
              <w:pStyle w:val="ListParagraph"/>
              <w:numPr>
                <w:ilvl w:val="0"/>
                <w:numId w:val="25"/>
              </w:numPr>
              <w:spacing w:line="276" w:lineRule="auto"/>
              <w:jc w:val="both"/>
              <w:rPr>
                <w:rFonts w:ascii="Cambria" w:eastAsia="Calibri" w:hAnsi="Cambria" w:cs="Times New Roman"/>
                <w:bCs/>
                <w:sz w:val="24"/>
                <w:szCs w:val="24"/>
                <w:lang w:val="en-GB"/>
              </w:rPr>
            </w:pPr>
            <w:r w:rsidRPr="00E51F3B">
              <w:rPr>
                <w:rFonts w:ascii="Cambria" w:eastAsia="Calibri" w:hAnsi="Cambria" w:cs="Times New Roman"/>
                <w:bCs/>
                <w:sz w:val="24"/>
                <w:szCs w:val="24"/>
                <w:lang w:val="en-GB"/>
              </w:rPr>
              <w:t>M</w:t>
            </w:r>
            <w:r>
              <w:rPr>
                <w:rFonts w:ascii="Cambria" w:eastAsia="Calibri" w:hAnsi="Cambria" w:cs="Times New Roman"/>
                <w:bCs/>
                <w:sz w:val="24"/>
                <w:szCs w:val="24"/>
                <w:lang w:val="en-GB"/>
              </w:rPr>
              <w:t>T</w:t>
            </w:r>
            <w:r w:rsidRPr="00E51F3B">
              <w:rPr>
                <w:rFonts w:ascii="Cambria" w:eastAsia="Calibri" w:hAnsi="Cambria" w:cs="Times New Roman"/>
                <w:bCs/>
                <w:sz w:val="24"/>
                <w:szCs w:val="24"/>
                <w:lang w:val="en-GB"/>
              </w:rPr>
              <w:t>N failed its Licence obligation for MOS in Tepa</w:t>
            </w:r>
            <w:r>
              <w:rPr>
                <w:rFonts w:ascii="Cambria" w:eastAsia="Calibri" w:hAnsi="Cambria" w:cs="Times New Roman"/>
                <w:bCs/>
                <w:sz w:val="24"/>
                <w:szCs w:val="24"/>
                <w:lang w:val="en-GB"/>
              </w:rPr>
              <w:t>.</w:t>
            </w:r>
          </w:p>
          <w:p w14:paraId="7FD9D170" w14:textId="78CDA1AE" w:rsidR="00C05D9A" w:rsidRDefault="00E51F3B" w:rsidP="00E51F3B">
            <w:pPr>
              <w:pStyle w:val="ListParagraph"/>
              <w:numPr>
                <w:ilvl w:val="0"/>
                <w:numId w:val="25"/>
              </w:numPr>
              <w:spacing w:line="276" w:lineRule="auto"/>
              <w:jc w:val="both"/>
              <w:rPr>
                <w:rFonts w:ascii="Cambria" w:eastAsia="Calibri" w:hAnsi="Cambria" w:cs="Times New Roman"/>
                <w:bCs/>
                <w:sz w:val="24"/>
                <w:szCs w:val="24"/>
                <w:lang w:val="en-GB"/>
              </w:rPr>
            </w:pPr>
            <w:r w:rsidRPr="00E51F3B">
              <w:rPr>
                <w:rFonts w:ascii="Cambria" w:eastAsia="Calibri" w:hAnsi="Cambria" w:cs="Times New Roman"/>
                <w:bCs/>
                <w:sz w:val="24"/>
                <w:szCs w:val="24"/>
                <w:lang w:val="en-GB"/>
              </w:rPr>
              <w:t>M</w:t>
            </w:r>
            <w:r>
              <w:rPr>
                <w:rFonts w:ascii="Cambria" w:eastAsia="Calibri" w:hAnsi="Cambria" w:cs="Times New Roman"/>
                <w:bCs/>
                <w:sz w:val="24"/>
                <w:szCs w:val="24"/>
                <w:lang w:val="en-GB"/>
              </w:rPr>
              <w:t>T</w:t>
            </w:r>
            <w:r w:rsidRPr="00E51F3B">
              <w:rPr>
                <w:rFonts w:ascii="Cambria" w:eastAsia="Calibri" w:hAnsi="Cambria" w:cs="Times New Roman"/>
                <w:bCs/>
                <w:sz w:val="24"/>
                <w:szCs w:val="24"/>
                <w:lang w:val="en-GB"/>
              </w:rPr>
              <w:t>N failed its Licence obligation for 4G Data Throughput in Tepa,</w:t>
            </w:r>
            <w:r>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Tutuka</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Abokobi</w:t>
            </w:r>
            <w:proofErr w:type="spellEnd"/>
            <w:r w:rsidRPr="00E51F3B">
              <w:rPr>
                <w:rFonts w:ascii="Cambria" w:eastAsia="Calibri" w:hAnsi="Cambria" w:cs="Times New Roman"/>
                <w:bCs/>
                <w:sz w:val="24"/>
                <w:szCs w:val="24"/>
                <w:lang w:val="en-GB"/>
              </w:rPr>
              <w:t xml:space="preserve">, Amasaman, </w:t>
            </w:r>
            <w:proofErr w:type="spellStart"/>
            <w:r w:rsidRPr="00E51F3B">
              <w:rPr>
                <w:rFonts w:ascii="Cambria" w:eastAsia="Calibri" w:hAnsi="Cambria" w:cs="Times New Roman"/>
                <w:bCs/>
                <w:sz w:val="24"/>
                <w:szCs w:val="24"/>
                <w:lang w:val="en-GB"/>
              </w:rPr>
              <w:t>Madina</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Sowutuom</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Tema</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Wulensi</w:t>
            </w:r>
            <w:proofErr w:type="spellEnd"/>
            <w:r w:rsidRPr="00E51F3B">
              <w:rPr>
                <w:rFonts w:ascii="Cambria" w:eastAsia="Calibri" w:hAnsi="Cambria" w:cs="Times New Roman"/>
                <w:bCs/>
                <w:sz w:val="24"/>
                <w:szCs w:val="24"/>
                <w:lang w:val="en-GB"/>
              </w:rPr>
              <w:t xml:space="preserve"> and</w:t>
            </w:r>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Sawla</w:t>
            </w:r>
            <w:proofErr w:type="spellEnd"/>
            <w:r w:rsidRPr="00E51F3B">
              <w:rPr>
                <w:rFonts w:ascii="Cambria" w:eastAsia="Calibri" w:hAnsi="Cambria" w:cs="Times New Roman"/>
                <w:bCs/>
                <w:sz w:val="24"/>
                <w:szCs w:val="24"/>
                <w:lang w:val="en-GB"/>
              </w:rPr>
              <w:t>.</w:t>
            </w:r>
          </w:p>
          <w:p w14:paraId="369121E2" w14:textId="10E38A9E" w:rsidR="00E51F3B" w:rsidRDefault="00E51F3B" w:rsidP="00E51F3B">
            <w:pPr>
              <w:pStyle w:val="ListParagraph"/>
              <w:numPr>
                <w:ilvl w:val="0"/>
                <w:numId w:val="25"/>
              </w:numPr>
              <w:spacing w:line="276" w:lineRule="auto"/>
              <w:jc w:val="both"/>
              <w:rPr>
                <w:rFonts w:ascii="Cambria" w:eastAsia="Calibri" w:hAnsi="Cambria" w:cs="Times New Roman"/>
                <w:bCs/>
                <w:sz w:val="24"/>
                <w:szCs w:val="24"/>
                <w:lang w:val="en-GB"/>
              </w:rPr>
            </w:pPr>
            <w:r w:rsidRPr="00E51F3B">
              <w:rPr>
                <w:rFonts w:ascii="Cambria" w:eastAsia="Calibri" w:hAnsi="Cambria" w:cs="Times New Roman"/>
                <w:bCs/>
                <w:sz w:val="24"/>
                <w:szCs w:val="24"/>
                <w:lang w:val="en-GB"/>
              </w:rPr>
              <w:t>M</w:t>
            </w:r>
            <w:r>
              <w:rPr>
                <w:rFonts w:ascii="Cambria" w:eastAsia="Calibri" w:hAnsi="Cambria" w:cs="Times New Roman"/>
                <w:bCs/>
                <w:sz w:val="24"/>
                <w:szCs w:val="24"/>
                <w:lang w:val="en-GB"/>
              </w:rPr>
              <w:t>T</w:t>
            </w:r>
            <w:r w:rsidRPr="00E51F3B">
              <w:rPr>
                <w:rFonts w:ascii="Cambria" w:eastAsia="Calibri" w:hAnsi="Cambria" w:cs="Times New Roman"/>
                <w:bCs/>
                <w:sz w:val="24"/>
                <w:szCs w:val="24"/>
                <w:lang w:val="en-GB"/>
              </w:rPr>
              <w:t>N failed its Licence obligation for 4G Data Service Access Time in</w:t>
            </w:r>
            <w:r>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Saboba</w:t>
            </w:r>
            <w:proofErr w:type="spellEnd"/>
            <w:r w:rsidRPr="00E51F3B">
              <w:rPr>
                <w:rFonts w:ascii="Cambria" w:eastAsia="Calibri" w:hAnsi="Cambria" w:cs="Times New Roman"/>
                <w:bCs/>
                <w:sz w:val="24"/>
                <w:szCs w:val="24"/>
                <w:lang w:val="en-GB"/>
              </w:rPr>
              <w:t>.</w:t>
            </w:r>
          </w:p>
          <w:p w14:paraId="04498294" w14:textId="48BB1231" w:rsidR="00E51F3B" w:rsidRDefault="00E51F3B" w:rsidP="00E51F3B">
            <w:pPr>
              <w:pStyle w:val="ListParagraph"/>
              <w:numPr>
                <w:ilvl w:val="0"/>
                <w:numId w:val="25"/>
              </w:numPr>
              <w:spacing w:line="276" w:lineRule="auto"/>
              <w:jc w:val="both"/>
              <w:rPr>
                <w:rFonts w:ascii="Cambria" w:eastAsia="Calibri" w:hAnsi="Cambria" w:cs="Times New Roman"/>
                <w:bCs/>
                <w:sz w:val="24"/>
                <w:szCs w:val="24"/>
                <w:lang w:val="en-GB"/>
              </w:rPr>
            </w:pPr>
            <w:r w:rsidRPr="00E51F3B">
              <w:rPr>
                <w:rFonts w:ascii="Cambria" w:eastAsia="Calibri" w:hAnsi="Cambria" w:cs="Times New Roman"/>
                <w:bCs/>
                <w:sz w:val="24"/>
                <w:szCs w:val="24"/>
                <w:lang w:val="en-GB"/>
              </w:rPr>
              <w:t>M</w:t>
            </w:r>
            <w:r>
              <w:rPr>
                <w:rFonts w:ascii="Cambria" w:eastAsia="Calibri" w:hAnsi="Cambria" w:cs="Times New Roman"/>
                <w:bCs/>
                <w:sz w:val="24"/>
                <w:szCs w:val="24"/>
                <w:lang w:val="en-GB"/>
              </w:rPr>
              <w:t>T</w:t>
            </w:r>
            <w:r w:rsidRPr="00E51F3B">
              <w:rPr>
                <w:rFonts w:ascii="Cambria" w:eastAsia="Calibri" w:hAnsi="Cambria" w:cs="Times New Roman"/>
                <w:bCs/>
                <w:sz w:val="24"/>
                <w:szCs w:val="24"/>
                <w:lang w:val="en-GB"/>
              </w:rPr>
              <w:t xml:space="preserve">N failed its Licence obligation for 4G Latency in Mampong, </w:t>
            </w:r>
            <w:proofErr w:type="spellStart"/>
            <w:proofErr w:type="gramStart"/>
            <w:r w:rsidRPr="00E51F3B">
              <w:rPr>
                <w:rFonts w:ascii="Cambria" w:eastAsia="Calibri" w:hAnsi="Cambria" w:cs="Times New Roman"/>
                <w:bCs/>
                <w:sz w:val="24"/>
                <w:szCs w:val="24"/>
                <w:lang w:val="en-GB"/>
              </w:rPr>
              <w:t>Nkawie,Nsuta</w:t>
            </w:r>
            <w:proofErr w:type="spellEnd"/>
            <w:proofErr w:type="gramEnd"/>
            <w:r w:rsidRPr="00E51F3B">
              <w:rPr>
                <w:rFonts w:ascii="Cambria" w:eastAsia="Calibri" w:hAnsi="Cambria" w:cs="Times New Roman"/>
                <w:bCs/>
                <w:sz w:val="24"/>
                <w:szCs w:val="24"/>
                <w:lang w:val="en-GB"/>
              </w:rPr>
              <w:t xml:space="preserve">, Tepa, </w:t>
            </w:r>
            <w:proofErr w:type="spellStart"/>
            <w:r w:rsidRPr="00E51F3B">
              <w:rPr>
                <w:rFonts w:ascii="Cambria" w:eastAsia="Calibri" w:hAnsi="Cambria" w:cs="Times New Roman"/>
                <w:bCs/>
                <w:sz w:val="24"/>
                <w:szCs w:val="24"/>
                <w:lang w:val="en-GB"/>
              </w:rPr>
              <w:t>Dunkwa</w:t>
            </w:r>
            <w:proofErr w:type="spellEnd"/>
            <w:r w:rsidRPr="00E51F3B">
              <w:rPr>
                <w:rFonts w:ascii="Cambria" w:eastAsia="Calibri" w:hAnsi="Cambria" w:cs="Times New Roman"/>
                <w:bCs/>
                <w:sz w:val="24"/>
                <w:szCs w:val="24"/>
                <w:lang w:val="en-GB"/>
              </w:rPr>
              <w:t>-On-</w:t>
            </w:r>
            <w:proofErr w:type="spellStart"/>
            <w:r w:rsidRPr="00E51F3B">
              <w:rPr>
                <w:rFonts w:ascii="Cambria" w:eastAsia="Calibri" w:hAnsi="Cambria" w:cs="Times New Roman"/>
                <w:bCs/>
                <w:sz w:val="24"/>
                <w:szCs w:val="24"/>
                <w:lang w:val="en-GB"/>
              </w:rPr>
              <w:t>Offin</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Wulensi</w:t>
            </w:r>
            <w:proofErr w:type="spellEnd"/>
            <w:r w:rsidRPr="00E51F3B">
              <w:rPr>
                <w:rFonts w:ascii="Cambria" w:eastAsia="Calibri" w:hAnsi="Cambria" w:cs="Times New Roman"/>
                <w:bCs/>
                <w:sz w:val="24"/>
                <w:szCs w:val="24"/>
                <w:lang w:val="en-GB"/>
              </w:rPr>
              <w:t xml:space="preserve"> and </w:t>
            </w:r>
            <w:proofErr w:type="spellStart"/>
            <w:r w:rsidRPr="00E51F3B">
              <w:rPr>
                <w:rFonts w:ascii="Cambria" w:eastAsia="Calibri" w:hAnsi="Cambria" w:cs="Times New Roman"/>
                <w:bCs/>
                <w:sz w:val="24"/>
                <w:szCs w:val="24"/>
                <w:lang w:val="en-GB"/>
              </w:rPr>
              <w:t>Sawla</w:t>
            </w:r>
            <w:proofErr w:type="spellEnd"/>
            <w:r w:rsidRPr="00E51F3B">
              <w:rPr>
                <w:rFonts w:ascii="Cambria" w:eastAsia="Calibri" w:hAnsi="Cambria" w:cs="Times New Roman"/>
                <w:bCs/>
                <w:sz w:val="24"/>
                <w:szCs w:val="24"/>
                <w:lang w:val="en-GB"/>
              </w:rPr>
              <w:t>.</w:t>
            </w:r>
          </w:p>
          <w:p w14:paraId="4BB5AAEE" w14:textId="2D768EE6" w:rsidR="00E51F3B" w:rsidRDefault="00E51F3B" w:rsidP="00E51F3B">
            <w:pPr>
              <w:pStyle w:val="ListParagraph"/>
              <w:numPr>
                <w:ilvl w:val="0"/>
                <w:numId w:val="25"/>
              </w:numPr>
              <w:spacing w:line="276" w:lineRule="auto"/>
              <w:jc w:val="both"/>
              <w:rPr>
                <w:rFonts w:ascii="Cambria" w:eastAsia="Calibri" w:hAnsi="Cambria" w:cs="Times New Roman"/>
                <w:bCs/>
                <w:sz w:val="24"/>
                <w:szCs w:val="24"/>
                <w:lang w:val="en-GB"/>
              </w:rPr>
            </w:pPr>
            <w:r w:rsidRPr="00E51F3B">
              <w:rPr>
                <w:rFonts w:ascii="Cambria" w:eastAsia="Calibri" w:hAnsi="Cambria" w:cs="Times New Roman"/>
                <w:bCs/>
                <w:sz w:val="24"/>
                <w:szCs w:val="24"/>
                <w:lang w:val="en-GB"/>
              </w:rPr>
              <w:t>M</w:t>
            </w:r>
            <w:r>
              <w:rPr>
                <w:rFonts w:ascii="Cambria" w:eastAsia="Calibri" w:hAnsi="Cambria" w:cs="Times New Roman"/>
                <w:bCs/>
                <w:sz w:val="24"/>
                <w:szCs w:val="24"/>
                <w:lang w:val="en-GB"/>
              </w:rPr>
              <w:t>T</w:t>
            </w:r>
            <w:r w:rsidRPr="00E51F3B">
              <w:rPr>
                <w:rFonts w:ascii="Cambria" w:eastAsia="Calibri" w:hAnsi="Cambria" w:cs="Times New Roman"/>
                <w:bCs/>
                <w:sz w:val="24"/>
                <w:szCs w:val="24"/>
                <w:lang w:val="en-GB"/>
              </w:rPr>
              <w:t xml:space="preserve">N failed its Licence obligation for 4G Coverage in </w:t>
            </w:r>
            <w:proofErr w:type="spellStart"/>
            <w:r w:rsidRPr="00E51F3B">
              <w:rPr>
                <w:rFonts w:ascii="Cambria" w:eastAsia="Calibri" w:hAnsi="Cambria" w:cs="Times New Roman"/>
                <w:bCs/>
                <w:sz w:val="24"/>
                <w:szCs w:val="24"/>
                <w:lang w:val="en-GB"/>
              </w:rPr>
              <w:t>Akrofuom</w:t>
            </w:r>
            <w:proofErr w:type="spellEnd"/>
            <w:r w:rsidRPr="00E51F3B">
              <w:rPr>
                <w:rFonts w:ascii="Cambria" w:eastAsia="Calibri" w:hAnsi="Cambria" w:cs="Times New Roman"/>
                <w:bCs/>
                <w:sz w:val="24"/>
                <w:szCs w:val="24"/>
                <w:lang w:val="en-GB"/>
              </w:rPr>
              <w:t xml:space="preserve">, </w:t>
            </w:r>
            <w:proofErr w:type="spellStart"/>
            <w:proofErr w:type="gramStart"/>
            <w:r w:rsidRPr="00E51F3B">
              <w:rPr>
                <w:rFonts w:ascii="Cambria" w:eastAsia="Calibri" w:hAnsi="Cambria" w:cs="Times New Roman"/>
                <w:bCs/>
                <w:sz w:val="24"/>
                <w:szCs w:val="24"/>
                <w:lang w:val="en-GB"/>
              </w:rPr>
              <w:t>Awutu</w:t>
            </w:r>
            <w:r w:rsidR="008F7BAC">
              <w:rPr>
                <w:rFonts w:ascii="Cambria" w:eastAsia="Calibri" w:hAnsi="Cambria" w:cs="Times New Roman"/>
                <w:bCs/>
                <w:sz w:val="24"/>
                <w:szCs w:val="24"/>
                <w:lang w:val="en-GB"/>
              </w:rPr>
              <w:t>,</w:t>
            </w:r>
            <w:r w:rsidRPr="00E51F3B">
              <w:rPr>
                <w:rFonts w:ascii="Cambria" w:eastAsia="Calibri" w:hAnsi="Cambria" w:cs="Times New Roman"/>
                <w:bCs/>
                <w:sz w:val="24"/>
                <w:szCs w:val="24"/>
                <w:lang w:val="en-GB"/>
              </w:rPr>
              <w:t>Breku</w:t>
            </w:r>
            <w:proofErr w:type="spellEnd"/>
            <w:proofErr w:type="gram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Asesewa</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Kwabeng</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Odumase</w:t>
            </w:r>
            <w:proofErr w:type="spellEnd"/>
            <w:r w:rsidRPr="00E51F3B">
              <w:rPr>
                <w:rFonts w:ascii="Cambria" w:eastAsia="Calibri" w:hAnsi="Cambria" w:cs="Times New Roman"/>
                <w:bCs/>
                <w:sz w:val="24"/>
                <w:szCs w:val="24"/>
                <w:lang w:val="en-GB"/>
              </w:rPr>
              <w:t xml:space="preserve">, </w:t>
            </w:r>
            <w:proofErr w:type="spellStart"/>
            <w:r w:rsidRPr="00E51F3B">
              <w:rPr>
                <w:rFonts w:ascii="Cambria" w:eastAsia="Calibri" w:hAnsi="Cambria" w:cs="Times New Roman"/>
                <w:bCs/>
                <w:sz w:val="24"/>
                <w:szCs w:val="24"/>
                <w:lang w:val="en-GB"/>
              </w:rPr>
              <w:t>Kpandai</w:t>
            </w:r>
            <w:proofErr w:type="spellEnd"/>
            <w:r w:rsidRPr="00E51F3B">
              <w:rPr>
                <w:rFonts w:ascii="Cambria" w:eastAsia="Calibri" w:hAnsi="Cambria" w:cs="Times New Roman"/>
                <w:bCs/>
                <w:sz w:val="24"/>
                <w:szCs w:val="24"/>
                <w:lang w:val="en-GB"/>
              </w:rPr>
              <w:t xml:space="preserve"> and </w:t>
            </w:r>
            <w:proofErr w:type="spellStart"/>
            <w:r w:rsidRPr="00E51F3B">
              <w:rPr>
                <w:rFonts w:ascii="Cambria" w:eastAsia="Calibri" w:hAnsi="Cambria" w:cs="Times New Roman"/>
                <w:bCs/>
                <w:sz w:val="24"/>
                <w:szCs w:val="24"/>
                <w:lang w:val="en-GB"/>
              </w:rPr>
              <w:t>Wulensi</w:t>
            </w:r>
            <w:proofErr w:type="spellEnd"/>
            <w:r w:rsidRPr="00E51F3B">
              <w:rPr>
                <w:rFonts w:ascii="Cambria" w:eastAsia="Calibri" w:hAnsi="Cambria" w:cs="Times New Roman"/>
                <w:bCs/>
                <w:sz w:val="24"/>
                <w:szCs w:val="24"/>
                <w:lang w:val="en-GB"/>
              </w:rPr>
              <w:t>.</w:t>
            </w:r>
          </w:p>
          <w:p w14:paraId="3854CC6C" w14:textId="77777777" w:rsidR="00227085" w:rsidRDefault="00227085" w:rsidP="00E51F3B">
            <w:pPr>
              <w:pStyle w:val="ListParagraph"/>
              <w:numPr>
                <w:ilvl w:val="0"/>
                <w:numId w:val="25"/>
              </w:numPr>
              <w:spacing w:line="276" w:lineRule="auto"/>
              <w:jc w:val="both"/>
              <w:rPr>
                <w:rFonts w:ascii="Cambria" w:eastAsia="Calibri" w:hAnsi="Cambria" w:cs="Times New Roman"/>
                <w:bCs/>
                <w:sz w:val="24"/>
                <w:szCs w:val="24"/>
                <w:lang w:val="en-GB"/>
              </w:rPr>
            </w:pPr>
          </w:p>
          <w:p w14:paraId="5F3F3743" w14:textId="362E7DD3" w:rsidR="005D3A8B" w:rsidRPr="005D3A8B" w:rsidRDefault="005D3A8B" w:rsidP="005D3A8B">
            <w:pPr>
              <w:spacing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He Also stated i</w:t>
            </w:r>
            <w:r w:rsidRPr="005D3A8B">
              <w:rPr>
                <w:rFonts w:ascii="Cambria" w:eastAsia="Calibri" w:hAnsi="Cambria" w:cs="Times New Roman"/>
                <w:bCs/>
                <w:sz w:val="24"/>
                <w:szCs w:val="24"/>
                <w:lang w:val="en-GB"/>
              </w:rPr>
              <w:t>n district capitals where MTN failed 4G Data Throughput, there were</w:t>
            </w:r>
            <w:r>
              <w:rPr>
                <w:rFonts w:ascii="Cambria" w:eastAsia="Calibri" w:hAnsi="Cambria" w:cs="Times New Roman"/>
                <w:bCs/>
                <w:sz w:val="24"/>
                <w:szCs w:val="24"/>
                <w:lang w:val="en-GB"/>
              </w:rPr>
              <w:t xml:space="preserve"> s</w:t>
            </w:r>
            <w:r w:rsidRPr="005D3A8B">
              <w:rPr>
                <w:rFonts w:ascii="Cambria" w:eastAsia="Calibri" w:hAnsi="Cambria" w:cs="Times New Roman"/>
                <w:bCs/>
                <w:sz w:val="24"/>
                <w:szCs w:val="24"/>
                <w:lang w:val="en-GB"/>
              </w:rPr>
              <w:t>ome test locations where MTN's 3G performance was far better than</w:t>
            </w:r>
            <w:r>
              <w:rPr>
                <w:rFonts w:ascii="Cambria" w:eastAsia="Calibri" w:hAnsi="Cambria" w:cs="Times New Roman"/>
                <w:bCs/>
                <w:sz w:val="24"/>
                <w:szCs w:val="24"/>
                <w:lang w:val="en-GB"/>
              </w:rPr>
              <w:t>4</w:t>
            </w:r>
            <w:r w:rsidRPr="005D3A8B">
              <w:rPr>
                <w:rFonts w:ascii="Cambria" w:eastAsia="Calibri" w:hAnsi="Cambria" w:cs="Times New Roman"/>
                <w:bCs/>
                <w:sz w:val="24"/>
                <w:szCs w:val="24"/>
                <w:lang w:val="en-GB"/>
              </w:rPr>
              <w:t>G.</w:t>
            </w:r>
          </w:p>
          <w:p w14:paraId="56C288DB" w14:textId="1737F3DD" w:rsidR="005D3A8B" w:rsidRPr="005D3A8B" w:rsidRDefault="005D3A8B" w:rsidP="005D3A8B">
            <w:pPr>
              <w:spacing w:line="276" w:lineRule="auto"/>
              <w:jc w:val="both"/>
              <w:rPr>
                <w:rFonts w:ascii="Cambria" w:eastAsia="Calibri" w:hAnsi="Cambria" w:cs="Times New Roman"/>
                <w:bCs/>
                <w:sz w:val="24"/>
                <w:szCs w:val="24"/>
                <w:lang w:val="en-GB"/>
              </w:rPr>
            </w:pPr>
            <w:r w:rsidRPr="005D3A8B">
              <w:rPr>
                <w:rFonts w:ascii="Cambria" w:eastAsia="Calibri" w:hAnsi="Cambria" w:cs="Times New Roman"/>
                <w:bCs/>
                <w:sz w:val="24"/>
                <w:szCs w:val="24"/>
                <w:lang w:val="en-GB"/>
              </w:rPr>
              <w:t xml:space="preserve">An example is the </w:t>
            </w:r>
            <w:proofErr w:type="spellStart"/>
            <w:r w:rsidRPr="005D3A8B">
              <w:rPr>
                <w:rFonts w:ascii="Cambria" w:eastAsia="Calibri" w:hAnsi="Cambria" w:cs="Times New Roman"/>
                <w:bCs/>
                <w:sz w:val="24"/>
                <w:szCs w:val="24"/>
                <w:lang w:val="en-GB"/>
              </w:rPr>
              <w:t>Tema</w:t>
            </w:r>
            <w:proofErr w:type="spellEnd"/>
            <w:r w:rsidRPr="005D3A8B">
              <w:rPr>
                <w:rFonts w:ascii="Cambria" w:eastAsia="Calibri" w:hAnsi="Cambria" w:cs="Times New Roman"/>
                <w:bCs/>
                <w:sz w:val="24"/>
                <w:szCs w:val="24"/>
                <w:lang w:val="en-GB"/>
              </w:rPr>
              <w:t xml:space="preserve"> Municipal Assembly data test location in </w:t>
            </w:r>
            <w:proofErr w:type="spellStart"/>
            <w:r w:rsidRPr="005D3A8B">
              <w:rPr>
                <w:rFonts w:ascii="Cambria" w:eastAsia="Calibri" w:hAnsi="Cambria" w:cs="Times New Roman"/>
                <w:bCs/>
                <w:sz w:val="24"/>
                <w:szCs w:val="24"/>
                <w:lang w:val="en-GB"/>
              </w:rPr>
              <w:t>Tema</w:t>
            </w:r>
            <w:proofErr w:type="spellEnd"/>
            <w:r w:rsidRPr="005D3A8B">
              <w:rPr>
                <w:rFonts w:ascii="Cambria" w:eastAsia="Calibri" w:hAnsi="Cambria" w:cs="Times New Roman"/>
                <w:bCs/>
                <w:sz w:val="24"/>
                <w:szCs w:val="24"/>
                <w:lang w:val="en-GB"/>
              </w:rPr>
              <w:t>.</w:t>
            </w:r>
          </w:p>
          <w:p w14:paraId="56150E89" w14:textId="77777777" w:rsidR="00726904" w:rsidRPr="00C05D9A" w:rsidRDefault="00726904" w:rsidP="00C05D9A">
            <w:pPr>
              <w:pStyle w:val="ListParagraph"/>
              <w:rPr>
                <w:rFonts w:ascii="Cambria" w:eastAsia="Calibri" w:hAnsi="Cambria" w:cs="Times New Roman"/>
                <w:bCs/>
                <w:sz w:val="24"/>
                <w:szCs w:val="24"/>
                <w:lang w:val="en-GB"/>
              </w:rPr>
            </w:pPr>
          </w:p>
          <w:p w14:paraId="4D7E42E9" w14:textId="58F33E3C" w:rsidR="00C05D9A" w:rsidRDefault="00C05D9A" w:rsidP="00C05D9A">
            <w:pPr>
              <w:pStyle w:val="ListParagraph"/>
              <w:spacing w:line="276" w:lineRule="auto"/>
              <w:jc w:val="both"/>
              <w:rPr>
                <w:rFonts w:ascii="Cambria" w:eastAsia="Calibri" w:hAnsi="Cambria" w:cs="Times New Roman"/>
                <w:bCs/>
                <w:sz w:val="24"/>
                <w:szCs w:val="24"/>
                <w:lang w:val="en-GB"/>
              </w:rPr>
            </w:pPr>
          </w:p>
          <w:p w14:paraId="26558273" w14:textId="77777777" w:rsidR="0072269A" w:rsidRPr="0072269A" w:rsidRDefault="0072269A" w:rsidP="0072269A">
            <w:pPr>
              <w:spacing w:line="276" w:lineRule="auto"/>
              <w:jc w:val="both"/>
              <w:rPr>
                <w:rFonts w:ascii="Cambria" w:eastAsia="Calibri" w:hAnsi="Cambria" w:cs="Times New Roman"/>
                <w:bCs/>
                <w:sz w:val="24"/>
                <w:szCs w:val="24"/>
                <w:lang w:val="en-GB"/>
              </w:rPr>
            </w:pPr>
          </w:p>
          <w:p w14:paraId="270A43A3" w14:textId="4FD19D61" w:rsidR="00726904" w:rsidRDefault="00726904" w:rsidP="009D5FB2">
            <w:pPr>
              <w:spacing w:line="276" w:lineRule="auto"/>
              <w:jc w:val="both"/>
              <w:rPr>
                <w:rFonts w:ascii="Cambria" w:eastAsia="Calibri" w:hAnsi="Cambria" w:cs="Times New Roman"/>
                <w:bCs/>
                <w:sz w:val="24"/>
                <w:szCs w:val="24"/>
                <w:lang w:val="en-GB"/>
              </w:rPr>
            </w:pPr>
          </w:p>
          <w:p w14:paraId="2C301D62" w14:textId="77777777" w:rsidR="00EC7D59" w:rsidRDefault="00EC7D59" w:rsidP="005909FD">
            <w:pPr>
              <w:spacing w:line="276" w:lineRule="auto"/>
              <w:jc w:val="both"/>
              <w:rPr>
                <w:rFonts w:ascii="Cambria" w:eastAsia="Calibri" w:hAnsi="Cambria" w:cs="Times New Roman"/>
                <w:bCs/>
                <w:sz w:val="24"/>
                <w:szCs w:val="24"/>
                <w:lang w:val="en-GB"/>
              </w:rPr>
            </w:pPr>
          </w:p>
          <w:p w14:paraId="1D158A18" w14:textId="1963FEBB" w:rsidR="00EC7D59" w:rsidRPr="005909FD" w:rsidRDefault="00EC7D59" w:rsidP="005909FD">
            <w:pPr>
              <w:spacing w:line="276" w:lineRule="auto"/>
              <w:jc w:val="both"/>
              <w:rPr>
                <w:rFonts w:ascii="Cambria" w:eastAsia="Calibri" w:hAnsi="Cambria" w:cs="Times New Roman"/>
                <w:bCs/>
                <w:sz w:val="24"/>
                <w:szCs w:val="24"/>
                <w:lang w:val="en-GB"/>
              </w:rPr>
            </w:pPr>
            <w:r w:rsidRPr="00482619">
              <w:rPr>
                <w:rFonts w:ascii="Cambria" w:eastAsia="Calibri" w:hAnsi="Cambria" w:cs="Times New Roman"/>
                <w:b/>
                <w:bCs/>
                <w:sz w:val="24"/>
                <w:szCs w:val="24"/>
                <w:lang w:val="en-GB"/>
              </w:rPr>
              <w:t>DISCUSSIONS</w:t>
            </w:r>
          </w:p>
          <w:p w14:paraId="766EF2A3" w14:textId="6723DB65" w:rsidR="00EC7D59" w:rsidRDefault="00EC7D59" w:rsidP="00EB3605">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The Chair</w:t>
            </w:r>
            <w:r w:rsidR="00726904">
              <w:rPr>
                <w:rFonts w:ascii="Cambria" w:eastAsia="Calibri" w:hAnsi="Cambria" w:cs="Times New Roman"/>
                <w:bCs/>
                <w:sz w:val="24"/>
                <w:szCs w:val="24"/>
                <w:lang w:val="en-GB"/>
              </w:rPr>
              <w:t>person</w:t>
            </w:r>
            <w:r>
              <w:rPr>
                <w:rFonts w:ascii="Cambria" w:eastAsia="Calibri" w:hAnsi="Cambria" w:cs="Times New Roman"/>
                <w:bCs/>
                <w:sz w:val="24"/>
                <w:szCs w:val="24"/>
                <w:lang w:val="en-GB"/>
              </w:rPr>
              <w:t xml:space="preserve"> thanked Mr.</w:t>
            </w:r>
            <w:r w:rsidR="005D3A8B">
              <w:rPr>
                <w:rFonts w:ascii="Cambria" w:eastAsia="Calibri" w:hAnsi="Cambria" w:cs="Times New Roman"/>
                <w:bCs/>
                <w:sz w:val="24"/>
                <w:szCs w:val="24"/>
                <w:lang w:val="en-GB"/>
              </w:rPr>
              <w:t xml:space="preserve"> </w:t>
            </w:r>
            <w:proofErr w:type="spellStart"/>
            <w:r w:rsidR="005D3A8B">
              <w:rPr>
                <w:rFonts w:ascii="Cambria" w:eastAsia="Calibri" w:hAnsi="Cambria" w:cs="Times New Roman"/>
                <w:bCs/>
                <w:sz w:val="24"/>
                <w:szCs w:val="24"/>
                <w:lang w:val="en-GB"/>
              </w:rPr>
              <w:t>Franzel</w:t>
            </w:r>
            <w:proofErr w:type="spellEnd"/>
            <w:r w:rsidR="00FB2B83">
              <w:rPr>
                <w:rFonts w:ascii="Cambria" w:hAnsi="Cambria"/>
                <w:sz w:val="24"/>
                <w:szCs w:val="24"/>
                <w:lang w:val="en-GB"/>
              </w:rPr>
              <w:t xml:space="preserve"> </w:t>
            </w:r>
            <w:r w:rsidR="00A34864">
              <w:rPr>
                <w:rFonts w:ascii="Cambria" w:eastAsia="Calibri" w:hAnsi="Cambria" w:cs="Times New Roman"/>
                <w:bCs/>
                <w:sz w:val="24"/>
                <w:szCs w:val="24"/>
                <w:lang w:val="en-GB"/>
              </w:rPr>
              <w:t>f</w:t>
            </w:r>
            <w:r>
              <w:rPr>
                <w:rFonts w:ascii="Cambria" w:eastAsia="Calibri" w:hAnsi="Cambria" w:cs="Times New Roman"/>
                <w:bCs/>
                <w:sz w:val="24"/>
                <w:szCs w:val="24"/>
                <w:lang w:val="en-GB"/>
              </w:rPr>
              <w:t>or the presentatio</w:t>
            </w:r>
            <w:r w:rsidR="00A34864">
              <w:rPr>
                <w:rFonts w:ascii="Cambria" w:eastAsia="Calibri" w:hAnsi="Cambria" w:cs="Times New Roman"/>
                <w:bCs/>
                <w:sz w:val="24"/>
                <w:szCs w:val="24"/>
                <w:lang w:val="en-GB"/>
              </w:rPr>
              <w:t>n and asked the participants to voice out their questions and comments</w:t>
            </w:r>
            <w:r>
              <w:rPr>
                <w:rFonts w:ascii="Cambria" w:eastAsia="Calibri" w:hAnsi="Cambria" w:cs="Times New Roman"/>
                <w:bCs/>
                <w:sz w:val="24"/>
                <w:szCs w:val="24"/>
                <w:lang w:val="en-GB"/>
              </w:rPr>
              <w:t xml:space="preserve">. </w:t>
            </w:r>
          </w:p>
          <w:p w14:paraId="3B8F3BED" w14:textId="0DB54871" w:rsidR="0017275B" w:rsidRDefault="004100CA"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Yvonne </w:t>
            </w:r>
            <w:proofErr w:type="spellStart"/>
            <w:r>
              <w:rPr>
                <w:rFonts w:ascii="Cambria" w:eastAsia="Calibri" w:hAnsi="Cambria" w:cs="Times New Roman"/>
                <w:bCs/>
                <w:sz w:val="24"/>
                <w:szCs w:val="24"/>
                <w:lang w:val="en-GB"/>
              </w:rPr>
              <w:t>Nyanu</w:t>
            </w:r>
            <w:proofErr w:type="spellEnd"/>
            <w:r>
              <w:rPr>
                <w:rFonts w:ascii="Cambria" w:eastAsia="Calibri" w:hAnsi="Cambria" w:cs="Times New Roman"/>
                <w:bCs/>
                <w:sz w:val="24"/>
                <w:szCs w:val="24"/>
                <w:lang w:val="en-GB"/>
              </w:rPr>
              <w:t xml:space="preserve"> from </w:t>
            </w:r>
            <w:proofErr w:type="spellStart"/>
            <w:r>
              <w:rPr>
                <w:rFonts w:ascii="Cambria" w:eastAsia="Calibri" w:hAnsi="Cambria" w:cs="Times New Roman"/>
                <w:bCs/>
                <w:sz w:val="24"/>
                <w:szCs w:val="24"/>
                <w:lang w:val="en-GB"/>
              </w:rPr>
              <w:t>Mtn</w:t>
            </w:r>
            <w:proofErr w:type="spellEnd"/>
            <w:r>
              <w:rPr>
                <w:rFonts w:ascii="Cambria" w:eastAsia="Calibri" w:hAnsi="Cambria" w:cs="Times New Roman"/>
                <w:bCs/>
                <w:sz w:val="24"/>
                <w:szCs w:val="24"/>
                <w:lang w:val="en-GB"/>
              </w:rPr>
              <w:t xml:space="preserve"> </w:t>
            </w:r>
            <w:r w:rsidR="0017275B">
              <w:rPr>
                <w:rFonts w:ascii="Cambria" w:eastAsia="Calibri" w:hAnsi="Cambria" w:cs="Times New Roman"/>
                <w:bCs/>
                <w:sz w:val="24"/>
                <w:szCs w:val="24"/>
                <w:lang w:val="en-GB"/>
              </w:rPr>
              <w:t>gave a summary on failed districts b</w:t>
            </w:r>
            <w:r w:rsidR="00AD154F">
              <w:rPr>
                <w:rFonts w:ascii="Cambria" w:eastAsia="Calibri" w:hAnsi="Cambria" w:cs="Times New Roman"/>
                <w:bCs/>
                <w:sz w:val="24"/>
                <w:szCs w:val="24"/>
                <w:lang w:val="en-GB"/>
              </w:rPr>
              <w:t>y</w:t>
            </w:r>
            <w:r w:rsidR="0017275B">
              <w:rPr>
                <w:rFonts w:ascii="Cambria" w:eastAsia="Calibri" w:hAnsi="Cambria" w:cs="Times New Roman"/>
                <w:bCs/>
                <w:sz w:val="24"/>
                <w:szCs w:val="24"/>
                <w:lang w:val="en-GB"/>
              </w:rPr>
              <w:t xml:space="preserve"> </w:t>
            </w:r>
            <w:proofErr w:type="spellStart"/>
            <w:r w:rsidR="0017275B">
              <w:rPr>
                <w:rFonts w:ascii="Cambria" w:eastAsia="Calibri" w:hAnsi="Cambria" w:cs="Times New Roman"/>
                <w:bCs/>
                <w:sz w:val="24"/>
                <w:szCs w:val="24"/>
                <w:lang w:val="en-GB"/>
              </w:rPr>
              <w:t>mtn</w:t>
            </w:r>
            <w:proofErr w:type="spellEnd"/>
            <w:r w:rsidR="0017275B">
              <w:rPr>
                <w:rFonts w:ascii="Cambria" w:eastAsia="Calibri" w:hAnsi="Cambria" w:cs="Times New Roman"/>
                <w:bCs/>
                <w:sz w:val="24"/>
                <w:szCs w:val="24"/>
                <w:lang w:val="en-GB"/>
              </w:rPr>
              <w:t xml:space="preserve"> summing up to 3 conclusions. The conclusions are below;</w:t>
            </w:r>
          </w:p>
          <w:p w14:paraId="622A5B7E" w14:textId="2D5FE3DA" w:rsidR="0017275B" w:rsidRPr="0017275B" w:rsidRDefault="0017275B" w:rsidP="0017275B">
            <w:pPr>
              <w:pStyle w:val="ListParagraph"/>
              <w:numPr>
                <w:ilvl w:val="0"/>
                <w:numId w:val="27"/>
              </w:numPr>
              <w:spacing w:after="240" w:line="276" w:lineRule="auto"/>
              <w:jc w:val="both"/>
              <w:rPr>
                <w:rFonts w:ascii="Cambria" w:eastAsia="Calibri" w:hAnsi="Cambria" w:cs="Times New Roman"/>
                <w:bCs/>
                <w:sz w:val="24"/>
                <w:szCs w:val="24"/>
                <w:lang w:val="en-GB"/>
              </w:rPr>
            </w:pPr>
            <w:r w:rsidRPr="0017275B">
              <w:rPr>
                <w:rFonts w:ascii="Cambria" w:eastAsia="Calibri" w:hAnsi="Cambria" w:cs="Times New Roman"/>
                <w:bCs/>
                <w:sz w:val="24"/>
                <w:szCs w:val="24"/>
                <w:lang w:val="en-GB"/>
              </w:rPr>
              <w:t>Device suspected to be locked to L</w:t>
            </w:r>
            <w:proofErr w:type="gramStart"/>
            <w:r w:rsidRPr="0017275B">
              <w:rPr>
                <w:rFonts w:ascii="Cambria" w:eastAsia="Calibri" w:hAnsi="Cambria" w:cs="Times New Roman"/>
                <w:bCs/>
                <w:sz w:val="24"/>
                <w:szCs w:val="24"/>
                <w:lang w:val="en-GB"/>
              </w:rPr>
              <w:t>2600;but</w:t>
            </w:r>
            <w:proofErr w:type="gramEnd"/>
            <w:r w:rsidRPr="0017275B">
              <w:rPr>
                <w:rFonts w:ascii="Cambria" w:eastAsia="Calibri" w:hAnsi="Cambria" w:cs="Times New Roman"/>
                <w:bCs/>
                <w:sz w:val="24"/>
                <w:szCs w:val="24"/>
                <w:lang w:val="en-GB"/>
              </w:rPr>
              <w:t xml:space="preserve"> site had L800.</w:t>
            </w:r>
            <w:r>
              <w:rPr>
                <w:rFonts w:ascii="Cambria" w:eastAsia="Calibri" w:hAnsi="Cambria" w:cs="Times New Roman"/>
                <w:bCs/>
                <w:sz w:val="24"/>
                <w:szCs w:val="24"/>
                <w:lang w:val="en-GB"/>
              </w:rPr>
              <w:t xml:space="preserve"> Regions affected by it were </w:t>
            </w:r>
            <w:proofErr w:type="spellStart"/>
            <w:r>
              <w:rPr>
                <w:rFonts w:ascii="Cambria" w:eastAsia="Calibri" w:hAnsi="Cambria" w:cs="Times New Roman"/>
                <w:bCs/>
                <w:sz w:val="24"/>
                <w:szCs w:val="24"/>
                <w:lang w:val="en-GB"/>
              </w:rPr>
              <w:t>Asesewa</w:t>
            </w:r>
            <w:proofErr w:type="spellEnd"/>
            <w:r>
              <w:rPr>
                <w:rFonts w:ascii="Cambria" w:eastAsia="Calibri" w:hAnsi="Cambria" w:cs="Times New Roman"/>
                <w:bCs/>
                <w:sz w:val="24"/>
                <w:szCs w:val="24"/>
                <w:lang w:val="en-GB"/>
              </w:rPr>
              <w:t xml:space="preserve">, </w:t>
            </w:r>
            <w:proofErr w:type="spellStart"/>
            <w:r>
              <w:rPr>
                <w:rFonts w:ascii="Cambria" w:eastAsia="Calibri" w:hAnsi="Cambria" w:cs="Times New Roman"/>
                <w:bCs/>
                <w:sz w:val="24"/>
                <w:szCs w:val="24"/>
                <w:lang w:val="en-GB"/>
              </w:rPr>
              <w:t>Akrofuom</w:t>
            </w:r>
            <w:proofErr w:type="spellEnd"/>
            <w:r>
              <w:rPr>
                <w:rFonts w:ascii="Cambria" w:eastAsia="Calibri" w:hAnsi="Cambria" w:cs="Times New Roman"/>
                <w:bCs/>
                <w:sz w:val="24"/>
                <w:szCs w:val="24"/>
                <w:lang w:val="en-GB"/>
              </w:rPr>
              <w:t xml:space="preserve">, </w:t>
            </w:r>
            <w:proofErr w:type="spellStart"/>
            <w:r>
              <w:rPr>
                <w:rFonts w:ascii="Cambria" w:eastAsia="Calibri" w:hAnsi="Cambria" w:cs="Times New Roman"/>
                <w:bCs/>
                <w:sz w:val="24"/>
                <w:szCs w:val="24"/>
                <w:lang w:val="en-GB"/>
              </w:rPr>
              <w:t>Awutu</w:t>
            </w:r>
            <w:proofErr w:type="spellEnd"/>
            <w:r>
              <w:rPr>
                <w:rFonts w:ascii="Cambria" w:eastAsia="Calibri" w:hAnsi="Cambria" w:cs="Times New Roman"/>
                <w:bCs/>
                <w:sz w:val="24"/>
                <w:szCs w:val="24"/>
                <w:lang w:val="en-GB"/>
              </w:rPr>
              <w:t xml:space="preserve"> </w:t>
            </w:r>
            <w:proofErr w:type="spellStart"/>
            <w:proofErr w:type="gramStart"/>
            <w:r>
              <w:rPr>
                <w:rFonts w:ascii="Cambria" w:eastAsia="Calibri" w:hAnsi="Cambria" w:cs="Times New Roman"/>
                <w:bCs/>
                <w:sz w:val="24"/>
                <w:szCs w:val="24"/>
                <w:lang w:val="en-GB"/>
              </w:rPr>
              <w:t>Breku</w:t>
            </w:r>
            <w:proofErr w:type="spellEnd"/>
            <w:r>
              <w:rPr>
                <w:rFonts w:ascii="Cambria" w:eastAsia="Calibri" w:hAnsi="Cambria" w:cs="Times New Roman"/>
                <w:bCs/>
                <w:sz w:val="24"/>
                <w:szCs w:val="24"/>
                <w:lang w:val="en-GB"/>
              </w:rPr>
              <w:t xml:space="preserve"> ,</w:t>
            </w:r>
            <w:proofErr w:type="gramEnd"/>
            <w:r>
              <w:rPr>
                <w:rFonts w:ascii="Cambria" w:eastAsia="Calibri" w:hAnsi="Cambria" w:cs="Times New Roman"/>
                <w:bCs/>
                <w:sz w:val="24"/>
                <w:szCs w:val="24"/>
                <w:lang w:val="en-GB"/>
              </w:rPr>
              <w:t xml:space="preserve"> </w:t>
            </w:r>
            <w:proofErr w:type="spellStart"/>
            <w:r>
              <w:rPr>
                <w:rFonts w:ascii="Cambria" w:eastAsia="Calibri" w:hAnsi="Cambria" w:cs="Times New Roman"/>
                <w:bCs/>
                <w:sz w:val="24"/>
                <w:szCs w:val="24"/>
                <w:lang w:val="en-GB"/>
              </w:rPr>
              <w:t>Kwabeng</w:t>
            </w:r>
            <w:proofErr w:type="spellEnd"/>
            <w:r>
              <w:rPr>
                <w:rFonts w:ascii="Cambria" w:eastAsia="Calibri" w:hAnsi="Cambria" w:cs="Times New Roman"/>
                <w:bCs/>
                <w:sz w:val="24"/>
                <w:szCs w:val="24"/>
                <w:lang w:val="en-GB"/>
              </w:rPr>
              <w:t xml:space="preserve"> , </w:t>
            </w:r>
            <w:proofErr w:type="spellStart"/>
            <w:r>
              <w:rPr>
                <w:rFonts w:ascii="Cambria" w:eastAsia="Calibri" w:hAnsi="Cambria" w:cs="Times New Roman"/>
                <w:bCs/>
                <w:sz w:val="24"/>
                <w:szCs w:val="24"/>
                <w:lang w:val="en-GB"/>
              </w:rPr>
              <w:t>Odumase</w:t>
            </w:r>
            <w:proofErr w:type="spellEnd"/>
            <w:r>
              <w:rPr>
                <w:rFonts w:ascii="Cambria" w:eastAsia="Calibri" w:hAnsi="Cambria" w:cs="Times New Roman"/>
                <w:bCs/>
                <w:sz w:val="24"/>
                <w:szCs w:val="24"/>
                <w:lang w:val="en-GB"/>
              </w:rPr>
              <w:t xml:space="preserve"> </w:t>
            </w:r>
            <w:proofErr w:type="spellStart"/>
            <w:r>
              <w:rPr>
                <w:rFonts w:ascii="Cambria" w:eastAsia="Calibri" w:hAnsi="Cambria" w:cs="Times New Roman"/>
                <w:bCs/>
                <w:sz w:val="24"/>
                <w:szCs w:val="24"/>
                <w:lang w:val="en-GB"/>
              </w:rPr>
              <w:t>krobo</w:t>
            </w:r>
            <w:proofErr w:type="spellEnd"/>
            <w:r>
              <w:rPr>
                <w:rFonts w:ascii="Cambria" w:eastAsia="Calibri" w:hAnsi="Cambria" w:cs="Times New Roman"/>
                <w:bCs/>
                <w:sz w:val="24"/>
                <w:szCs w:val="24"/>
                <w:lang w:val="en-GB"/>
              </w:rPr>
              <w:t>.</w:t>
            </w:r>
          </w:p>
          <w:p w14:paraId="7F4651F2" w14:textId="27E02D47" w:rsidR="0017275B" w:rsidRDefault="0017275B" w:rsidP="0017275B">
            <w:pPr>
              <w:pStyle w:val="ListParagraph"/>
              <w:numPr>
                <w:ilvl w:val="0"/>
                <w:numId w:val="27"/>
              </w:num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No 4G site in di</w:t>
            </w:r>
            <w:r w:rsidR="00AD154F">
              <w:rPr>
                <w:rFonts w:ascii="Cambria" w:eastAsia="Calibri" w:hAnsi="Cambria" w:cs="Times New Roman"/>
                <w:bCs/>
                <w:sz w:val="24"/>
                <w:szCs w:val="24"/>
                <w:lang w:val="en-GB"/>
              </w:rPr>
              <w:t>s</w:t>
            </w:r>
            <w:r>
              <w:rPr>
                <w:rFonts w:ascii="Cambria" w:eastAsia="Calibri" w:hAnsi="Cambria" w:cs="Times New Roman"/>
                <w:bCs/>
                <w:sz w:val="24"/>
                <w:szCs w:val="24"/>
                <w:lang w:val="en-GB"/>
              </w:rPr>
              <w:t>trict capital</w:t>
            </w:r>
            <w:r w:rsidR="00AD154F">
              <w:rPr>
                <w:rFonts w:ascii="Cambria" w:eastAsia="Calibri" w:hAnsi="Cambria" w:cs="Times New Roman"/>
                <w:bCs/>
                <w:sz w:val="24"/>
                <w:szCs w:val="24"/>
                <w:lang w:val="en-GB"/>
              </w:rPr>
              <w:t xml:space="preserve"> (</w:t>
            </w:r>
            <w:proofErr w:type="spellStart"/>
            <w:r w:rsidR="00AD154F">
              <w:rPr>
                <w:rFonts w:ascii="Cambria" w:eastAsia="Calibri" w:hAnsi="Cambria" w:cs="Times New Roman"/>
                <w:bCs/>
                <w:sz w:val="24"/>
                <w:szCs w:val="24"/>
                <w:lang w:val="en-GB"/>
              </w:rPr>
              <w:t>Kpandai</w:t>
            </w:r>
            <w:proofErr w:type="spellEnd"/>
            <w:r w:rsidR="00AD154F">
              <w:rPr>
                <w:rFonts w:ascii="Cambria" w:eastAsia="Calibri" w:hAnsi="Cambria" w:cs="Times New Roman"/>
                <w:bCs/>
                <w:sz w:val="24"/>
                <w:szCs w:val="24"/>
                <w:lang w:val="en-GB"/>
              </w:rPr>
              <w:t xml:space="preserve">, </w:t>
            </w:r>
            <w:proofErr w:type="spellStart"/>
            <w:proofErr w:type="gramStart"/>
            <w:r w:rsidR="00AD154F">
              <w:rPr>
                <w:rFonts w:ascii="Cambria" w:eastAsia="Calibri" w:hAnsi="Cambria" w:cs="Times New Roman"/>
                <w:bCs/>
                <w:sz w:val="24"/>
                <w:szCs w:val="24"/>
                <w:lang w:val="en-GB"/>
              </w:rPr>
              <w:t>Wulensi</w:t>
            </w:r>
            <w:proofErr w:type="spellEnd"/>
            <w:r w:rsidR="00AD154F">
              <w:rPr>
                <w:rFonts w:ascii="Cambria" w:eastAsia="Calibri" w:hAnsi="Cambria" w:cs="Times New Roman"/>
                <w:bCs/>
                <w:sz w:val="24"/>
                <w:szCs w:val="24"/>
                <w:lang w:val="en-GB"/>
              </w:rPr>
              <w:t xml:space="preserve"> ,</w:t>
            </w:r>
            <w:proofErr w:type="gramEnd"/>
            <w:r w:rsidR="00AD154F">
              <w:rPr>
                <w:rFonts w:ascii="Cambria" w:eastAsia="Calibri" w:hAnsi="Cambria" w:cs="Times New Roman"/>
                <w:bCs/>
                <w:sz w:val="24"/>
                <w:szCs w:val="24"/>
                <w:lang w:val="en-GB"/>
              </w:rPr>
              <w:t xml:space="preserve"> </w:t>
            </w:r>
            <w:proofErr w:type="spellStart"/>
            <w:r w:rsidR="00AD154F">
              <w:rPr>
                <w:rFonts w:ascii="Cambria" w:eastAsia="Calibri" w:hAnsi="Cambria" w:cs="Times New Roman"/>
                <w:bCs/>
                <w:sz w:val="24"/>
                <w:szCs w:val="24"/>
                <w:lang w:val="en-GB"/>
              </w:rPr>
              <w:t>Sawla</w:t>
            </w:r>
            <w:proofErr w:type="spellEnd"/>
            <w:r w:rsidR="00AD154F">
              <w:rPr>
                <w:rFonts w:ascii="Cambria" w:eastAsia="Calibri" w:hAnsi="Cambria" w:cs="Times New Roman"/>
                <w:bCs/>
                <w:sz w:val="24"/>
                <w:szCs w:val="24"/>
                <w:lang w:val="en-GB"/>
              </w:rPr>
              <w:t>)</w:t>
            </w:r>
          </w:p>
          <w:p w14:paraId="5E35C7CB" w14:textId="30C6FC6A" w:rsidR="00AD154F" w:rsidRDefault="00AD154F" w:rsidP="0017275B">
            <w:pPr>
              <w:pStyle w:val="ListParagraph"/>
              <w:numPr>
                <w:ilvl w:val="0"/>
                <w:numId w:val="27"/>
              </w:num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Passed when log files were used but failed when NCA excel was used.</w:t>
            </w:r>
          </w:p>
          <w:p w14:paraId="5CCE2FFE" w14:textId="212FFF3B" w:rsidR="00405BCA" w:rsidRDefault="00405BCA" w:rsidP="00405B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 Victor</w:t>
            </w:r>
            <w:r w:rsidR="00F72599">
              <w:rPr>
                <w:rFonts w:ascii="Cambria" w:eastAsia="Calibri" w:hAnsi="Cambria" w:cs="Times New Roman"/>
                <w:bCs/>
                <w:sz w:val="24"/>
                <w:szCs w:val="24"/>
                <w:lang w:val="en-GB"/>
              </w:rPr>
              <w:t xml:space="preserve"> </w:t>
            </w:r>
            <w:proofErr w:type="spellStart"/>
            <w:r w:rsidR="00F72599">
              <w:rPr>
                <w:rFonts w:ascii="Cambria" w:eastAsia="Calibri" w:hAnsi="Cambria" w:cs="Times New Roman"/>
                <w:bCs/>
                <w:sz w:val="24"/>
                <w:szCs w:val="24"/>
                <w:lang w:val="en-GB"/>
              </w:rPr>
              <w:t>Dodoo</w:t>
            </w:r>
            <w:proofErr w:type="spellEnd"/>
            <w:r>
              <w:rPr>
                <w:rFonts w:ascii="Cambria" w:eastAsia="Calibri" w:hAnsi="Cambria" w:cs="Times New Roman"/>
                <w:bCs/>
                <w:sz w:val="24"/>
                <w:szCs w:val="24"/>
                <w:lang w:val="en-GB"/>
              </w:rPr>
              <w:t xml:space="preserve"> </w:t>
            </w:r>
            <w:r w:rsidR="00030A49">
              <w:rPr>
                <w:rFonts w:ascii="Cambria" w:eastAsia="Calibri" w:hAnsi="Cambria" w:cs="Times New Roman"/>
                <w:bCs/>
                <w:sz w:val="24"/>
                <w:szCs w:val="24"/>
                <w:lang w:val="en-GB"/>
              </w:rPr>
              <w:t>s</w:t>
            </w:r>
            <w:r>
              <w:rPr>
                <w:rFonts w:ascii="Cambria" w:eastAsia="Calibri" w:hAnsi="Cambria" w:cs="Times New Roman"/>
                <w:bCs/>
                <w:sz w:val="24"/>
                <w:szCs w:val="24"/>
                <w:lang w:val="en-GB"/>
              </w:rPr>
              <w:t xml:space="preserve">tated the areas there was no coverage but </w:t>
            </w:r>
            <w:r w:rsidR="00F72599">
              <w:rPr>
                <w:rFonts w:ascii="Cambria" w:eastAsia="Calibri" w:hAnsi="Cambria" w:cs="Times New Roman"/>
                <w:bCs/>
                <w:sz w:val="24"/>
                <w:szCs w:val="24"/>
                <w:lang w:val="en-GB"/>
              </w:rPr>
              <w:t>spill overs</w:t>
            </w:r>
            <w:r>
              <w:rPr>
                <w:rFonts w:ascii="Cambria" w:eastAsia="Calibri" w:hAnsi="Cambria" w:cs="Times New Roman"/>
                <w:bCs/>
                <w:sz w:val="24"/>
                <w:szCs w:val="24"/>
                <w:lang w:val="en-GB"/>
              </w:rPr>
              <w:t xml:space="preserve"> were already shared with NCA when 202</w:t>
            </w:r>
            <w:r w:rsidR="00030A49">
              <w:rPr>
                <w:rFonts w:ascii="Cambria" w:eastAsia="Calibri" w:hAnsi="Cambria" w:cs="Times New Roman"/>
                <w:bCs/>
                <w:sz w:val="24"/>
                <w:szCs w:val="24"/>
                <w:lang w:val="en-GB"/>
              </w:rPr>
              <w:t>2</w:t>
            </w:r>
            <w:r>
              <w:rPr>
                <w:rFonts w:ascii="Cambria" w:eastAsia="Calibri" w:hAnsi="Cambria" w:cs="Times New Roman"/>
                <w:bCs/>
                <w:sz w:val="24"/>
                <w:szCs w:val="24"/>
                <w:lang w:val="en-GB"/>
              </w:rPr>
              <w:t xml:space="preserve"> Operational plan</w:t>
            </w:r>
            <w:r w:rsidR="00030A49">
              <w:rPr>
                <w:rFonts w:ascii="Cambria" w:eastAsia="Calibri" w:hAnsi="Cambria" w:cs="Times New Roman"/>
                <w:bCs/>
                <w:sz w:val="24"/>
                <w:szCs w:val="24"/>
                <w:lang w:val="en-GB"/>
              </w:rPr>
              <w:t xml:space="preserve"> was been </w:t>
            </w:r>
            <w:r w:rsidR="00030A49">
              <w:rPr>
                <w:rFonts w:ascii="Cambria" w:eastAsia="Calibri" w:hAnsi="Cambria" w:cs="Times New Roman"/>
                <w:bCs/>
                <w:sz w:val="24"/>
                <w:szCs w:val="24"/>
                <w:lang w:val="en-GB"/>
              </w:rPr>
              <w:lastRenderedPageBreak/>
              <w:t xml:space="preserve">made. Mr Victor claimed that additional spectrum would be needed to solve the challenge at </w:t>
            </w:r>
            <w:proofErr w:type="spellStart"/>
            <w:r w:rsidR="00F72599">
              <w:rPr>
                <w:rFonts w:ascii="Cambria" w:eastAsia="Calibri" w:hAnsi="Cambria" w:cs="Times New Roman"/>
                <w:bCs/>
                <w:sz w:val="24"/>
                <w:szCs w:val="24"/>
                <w:lang w:val="en-GB"/>
              </w:rPr>
              <w:t>T</w:t>
            </w:r>
            <w:r w:rsidR="00030A49">
              <w:rPr>
                <w:rFonts w:ascii="Cambria" w:eastAsia="Calibri" w:hAnsi="Cambria" w:cs="Times New Roman"/>
                <w:bCs/>
                <w:sz w:val="24"/>
                <w:szCs w:val="24"/>
                <w:lang w:val="en-GB"/>
              </w:rPr>
              <w:t>ema</w:t>
            </w:r>
            <w:proofErr w:type="spellEnd"/>
            <w:r w:rsidR="00030A49">
              <w:rPr>
                <w:rFonts w:ascii="Cambria" w:eastAsia="Calibri" w:hAnsi="Cambria" w:cs="Times New Roman"/>
                <w:bCs/>
                <w:sz w:val="24"/>
                <w:szCs w:val="24"/>
                <w:lang w:val="en-GB"/>
              </w:rPr>
              <w:t>. He also talked about the Devi</w:t>
            </w:r>
            <w:r w:rsidR="00F72599">
              <w:rPr>
                <w:rFonts w:ascii="Cambria" w:eastAsia="Calibri" w:hAnsi="Cambria" w:cs="Times New Roman"/>
                <w:bCs/>
                <w:sz w:val="24"/>
                <w:szCs w:val="24"/>
                <w:lang w:val="en-GB"/>
              </w:rPr>
              <w:t>c</w:t>
            </w:r>
            <w:r w:rsidR="00030A49">
              <w:rPr>
                <w:rFonts w:ascii="Cambria" w:eastAsia="Calibri" w:hAnsi="Cambria" w:cs="Times New Roman"/>
                <w:bCs/>
                <w:sz w:val="24"/>
                <w:szCs w:val="24"/>
                <w:lang w:val="en-GB"/>
              </w:rPr>
              <w:t>es that were locked to the 2 frequency bands</w:t>
            </w:r>
            <w:r w:rsidR="00F72599">
              <w:rPr>
                <w:rFonts w:ascii="Cambria" w:eastAsia="Calibri" w:hAnsi="Cambria" w:cs="Times New Roman"/>
                <w:bCs/>
                <w:sz w:val="24"/>
                <w:szCs w:val="24"/>
                <w:lang w:val="en-GB"/>
              </w:rPr>
              <w:t xml:space="preserve"> and that they need to be investigated.</w:t>
            </w:r>
          </w:p>
          <w:p w14:paraId="7CF25042" w14:textId="2F2310B3" w:rsidR="00F72599" w:rsidRDefault="00F72599" w:rsidP="00405B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w:t>
            </w:r>
            <w:proofErr w:type="spellStart"/>
            <w:r>
              <w:rPr>
                <w:rFonts w:ascii="Cambria" w:eastAsia="Calibri" w:hAnsi="Cambria" w:cs="Times New Roman"/>
                <w:bCs/>
                <w:sz w:val="24"/>
                <w:szCs w:val="24"/>
                <w:lang w:val="en-GB"/>
              </w:rPr>
              <w:t>Nii</w:t>
            </w:r>
            <w:proofErr w:type="spellEnd"/>
            <w:r>
              <w:rPr>
                <w:rFonts w:ascii="Cambria" w:eastAsia="Calibri" w:hAnsi="Cambria" w:cs="Times New Roman"/>
                <w:bCs/>
                <w:sz w:val="24"/>
                <w:szCs w:val="24"/>
                <w:lang w:val="en-GB"/>
              </w:rPr>
              <w:t xml:space="preserve"> commented that MTN still need to work on their 4G. He said Victor should be specific</w:t>
            </w:r>
            <w:r w:rsidR="006A4B44">
              <w:rPr>
                <w:rFonts w:ascii="Cambria" w:eastAsia="Calibri" w:hAnsi="Cambria" w:cs="Times New Roman"/>
                <w:bCs/>
                <w:sz w:val="24"/>
                <w:szCs w:val="24"/>
                <w:lang w:val="en-GB"/>
              </w:rPr>
              <w:t xml:space="preserve"> when he talked about the throughput. He stated the drives did not have the </w:t>
            </w:r>
            <w:proofErr w:type="spellStart"/>
            <w:r w:rsidR="006A4B44">
              <w:rPr>
                <w:rFonts w:ascii="Cambria" w:eastAsia="Calibri" w:hAnsi="Cambria" w:cs="Times New Roman"/>
                <w:bCs/>
                <w:sz w:val="24"/>
                <w:szCs w:val="24"/>
                <w:lang w:val="en-GB"/>
              </w:rPr>
              <w:t>deviced</w:t>
            </w:r>
            <w:proofErr w:type="spellEnd"/>
            <w:r w:rsidR="006A4B44">
              <w:rPr>
                <w:rFonts w:ascii="Cambria" w:eastAsia="Calibri" w:hAnsi="Cambria" w:cs="Times New Roman"/>
                <w:bCs/>
                <w:sz w:val="24"/>
                <w:szCs w:val="24"/>
                <w:lang w:val="en-GB"/>
              </w:rPr>
              <w:t xml:space="preserve"> </w:t>
            </w:r>
            <w:proofErr w:type="spellStart"/>
            <w:r w:rsidR="006A4B44">
              <w:rPr>
                <w:rFonts w:ascii="Cambria" w:eastAsia="Calibri" w:hAnsi="Cambria" w:cs="Times New Roman"/>
                <w:bCs/>
                <w:sz w:val="24"/>
                <w:szCs w:val="24"/>
                <w:lang w:val="en-GB"/>
              </w:rPr>
              <w:t>loked</w:t>
            </w:r>
            <w:proofErr w:type="spellEnd"/>
            <w:r w:rsidR="006A4B44">
              <w:rPr>
                <w:rFonts w:ascii="Cambria" w:eastAsia="Calibri" w:hAnsi="Cambria" w:cs="Times New Roman"/>
                <w:bCs/>
                <w:sz w:val="24"/>
                <w:szCs w:val="24"/>
                <w:lang w:val="en-GB"/>
              </w:rPr>
              <w:t xml:space="preserve"> to a specific frequency band but it picks up all bands available. </w:t>
            </w:r>
            <w:r w:rsidR="00AE54E7">
              <w:rPr>
                <w:rFonts w:ascii="Cambria" w:eastAsia="Calibri" w:hAnsi="Cambria" w:cs="Times New Roman"/>
                <w:bCs/>
                <w:sz w:val="24"/>
                <w:szCs w:val="24"/>
                <w:lang w:val="en-GB"/>
              </w:rPr>
              <w:t>Therefore,</w:t>
            </w:r>
            <w:r w:rsidR="006A4B44">
              <w:rPr>
                <w:rFonts w:ascii="Cambria" w:eastAsia="Calibri" w:hAnsi="Cambria" w:cs="Times New Roman"/>
                <w:bCs/>
                <w:sz w:val="24"/>
                <w:szCs w:val="24"/>
                <w:lang w:val="en-GB"/>
              </w:rPr>
              <w:t xml:space="preserve"> the MTN team should do their investigations accurately. He further went on stating the difference in results from both parties was unpractical and NCA and MTN will sit after the meeting to know the exact reason for that.</w:t>
            </w:r>
          </w:p>
          <w:p w14:paraId="59D5186C" w14:textId="67288FCE" w:rsidR="006A4B44" w:rsidRDefault="006A4B44" w:rsidP="00405B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Isaac Boateng chipped in that </w:t>
            </w:r>
            <w:proofErr w:type="spellStart"/>
            <w:r>
              <w:rPr>
                <w:rFonts w:ascii="Cambria" w:eastAsia="Calibri" w:hAnsi="Cambria" w:cs="Times New Roman"/>
                <w:bCs/>
                <w:sz w:val="24"/>
                <w:szCs w:val="24"/>
                <w:lang w:val="en-GB"/>
              </w:rPr>
              <w:t>Abokobi</w:t>
            </w:r>
            <w:proofErr w:type="spellEnd"/>
            <w:r>
              <w:rPr>
                <w:rFonts w:ascii="Cambria" w:eastAsia="Calibri" w:hAnsi="Cambria" w:cs="Times New Roman"/>
                <w:bCs/>
                <w:sz w:val="24"/>
                <w:szCs w:val="24"/>
                <w:lang w:val="en-GB"/>
              </w:rPr>
              <w:t xml:space="preserve"> had had issues with call throughput and data stability for over 2 years and dedicating more spectrum as Mr victor said won’t solve any of it</w:t>
            </w:r>
            <w:r w:rsidR="004747B7">
              <w:rPr>
                <w:rFonts w:ascii="Cambria" w:eastAsia="Calibri" w:hAnsi="Cambria" w:cs="Times New Roman"/>
                <w:bCs/>
                <w:sz w:val="24"/>
                <w:szCs w:val="24"/>
                <w:lang w:val="en-GB"/>
              </w:rPr>
              <w:t xml:space="preserve">. He then inquired if MTN had any plans of resolving those KPIs in </w:t>
            </w:r>
            <w:proofErr w:type="spellStart"/>
            <w:r w:rsidR="004747B7">
              <w:rPr>
                <w:rFonts w:ascii="Cambria" w:eastAsia="Calibri" w:hAnsi="Cambria" w:cs="Times New Roman"/>
                <w:bCs/>
                <w:sz w:val="24"/>
                <w:szCs w:val="24"/>
                <w:lang w:val="en-GB"/>
              </w:rPr>
              <w:t>Abokobi</w:t>
            </w:r>
            <w:proofErr w:type="spellEnd"/>
            <w:r w:rsidR="004747B7">
              <w:rPr>
                <w:rFonts w:ascii="Cambria" w:eastAsia="Calibri" w:hAnsi="Cambria" w:cs="Times New Roman"/>
                <w:bCs/>
                <w:sz w:val="24"/>
                <w:szCs w:val="24"/>
                <w:lang w:val="en-GB"/>
              </w:rPr>
              <w:t xml:space="preserve"> District.</w:t>
            </w:r>
          </w:p>
          <w:p w14:paraId="11CA0976" w14:textId="4DEC45C4" w:rsidR="004100CA" w:rsidRDefault="004747B7"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Victor </w:t>
            </w:r>
            <w:proofErr w:type="spellStart"/>
            <w:r>
              <w:rPr>
                <w:rFonts w:ascii="Cambria" w:eastAsia="Calibri" w:hAnsi="Cambria" w:cs="Times New Roman"/>
                <w:bCs/>
                <w:sz w:val="24"/>
                <w:szCs w:val="24"/>
                <w:lang w:val="en-GB"/>
              </w:rPr>
              <w:t>Dodoo</w:t>
            </w:r>
            <w:proofErr w:type="spellEnd"/>
            <w:r>
              <w:rPr>
                <w:rFonts w:ascii="Cambria" w:eastAsia="Calibri" w:hAnsi="Cambria" w:cs="Times New Roman"/>
                <w:bCs/>
                <w:sz w:val="24"/>
                <w:szCs w:val="24"/>
                <w:lang w:val="en-GB"/>
              </w:rPr>
              <w:t xml:space="preserve"> said throughput and coverage numbers had some distortion. He also stated MTN tried deploying </w:t>
            </w:r>
            <w:proofErr w:type="spellStart"/>
            <w:r>
              <w:rPr>
                <w:rFonts w:ascii="Cambria" w:eastAsia="Calibri" w:hAnsi="Cambria" w:cs="Times New Roman"/>
                <w:bCs/>
                <w:sz w:val="24"/>
                <w:szCs w:val="24"/>
                <w:lang w:val="en-GB"/>
              </w:rPr>
              <w:t>aditional</w:t>
            </w:r>
            <w:proofErr w:type="spellEnd"/>
            <w:r>
              <w:rPr>
                <w:rFonts w:ascii="Cambria" w:eastAsia="Calibri" w:hAnsi="Cambria" w:cs="Times New Roman"/>
                <w:bCs/>
                <w:sz w:val="24"/>
                <w:szCs w:val="24"/>
                <w:lang w:val="en-GB"/>
              </w:rPr>
              <w:t xml:space="preserve"> sites but the town simply rejected them. Mr Maxwell Chipped and gave an example were by towers in </w:t>
            </w:r>
            <w:proofErr w:type="spellStart"/>
            <w:r>
              <w:rPr>
                <w:rFonts w:ascii="Cambria" w:eastAsia="Calibri" w:hAnsi="Cambria" w:cs="Times New Roman"/>
                <w:bCs/>
                <w:sz w:val="24"/>
                <w:szCs w:val="24"/>
                <w:lang w:val="en-GB"/>
              </w:rPr>
              <w:t>Tema</w:t>
            </w:r>
            <w:proofErr w:type="spellEnd"/>
            <w:r>
              <w:rPr>
                <w:rFonts w:ascii="Cambria" w:eastAsia="Calibri" w:hAnsi="Cambria" w:cs="Times New Roman"/>
                <w:bCs/>
                <w:sz w:val="24"/>
                <w:szCs w:val="24"/>
                <w:lang w:val="en-GB"/>
              </w:rPr>
              <w:t xml:space="preserve"> Community 25 were deployed but dismantled due to surrounding </w:t>
            </w:r>
            <w:r w:rsidR="004E685E">
              <w:rPr>
                <w:rFonts w:ascii="Cambria" w:eastAsia="Calibri" w:hAnsi="Cambria" w:cs="Times New Roman"/>
                <w:bCs/>
                <w:sz w:val="24"/>
                <w:szCs w:val="24"/>
                <w:lang w:val="en-GB"/>
              </w:rPr>
              <w:t>neighbours</w:t>
            </w:r>
            <w:r>
              <w:rPr>
                <w:rFonts w:ascii="Cambria" w:eastAsia="Calibri" w:hAnsi="Cambria" w:cs="Times New Roman"/>
                <w:bCs/>
                <w:sz w:val="24"/>
                <w:szCs w:val="24"/>
                <w:lang w:val="en-GB"/>
              </w:rPr>
              <w:t xml:space="preserve"> not wanting it.</w:t>
            </w:r>
            <w:r w:rsidR="004E685E">
              <w:rPr>
                <w:rFonts w:ascii="Cambria" w:eastAsia="Calibri" w:hAnsi="Cambria" w:cs="Times New Roman"/>
                <w:bCs/>
                <w:sz w:val="24"/>
                <w:szCs w:val="24"/>
                <w:lang w:val="en-GB"/>
              </w:rPr>
              <w:t xml:space="preserve"> Mr Isaac </w:t>
            </w:r>
            <w:ins w:id="0" w:author="Microsoft Office User" w:date="2022-05-11T10:57:00Z">
              <w:r w:rsidR="00B11970">
                <w:rPr>
                  <w:rFonts w:ascii="Cambria" w:eastAsia="Calibri" w:hAnsi="Cambria" w:cs="Times New Roman"/>
                  <w:bCs/>
                  <w:sz w:val="24"/>
                  <w:szCs w:val="24"/>
                  <w:lang w:val="en-GB"/>
                </w:rPr>
                <w:t>Boateng conf</w:t>
              </w:r>
            </w:ins>
            <w:ins w:id="1" w:author="Microsoft Office User" w:date="2022-05-11T10:58:00Z">
              <w:r w:rsidR="00B11970">
                <w:rPr>
                  <w:rFonts w:ascii="Cambria" w:eastAsia="Calibri" w:hAnsi="Cambria" w:cs="Times New Roman"/>
                  <w:bCs/>
                  <w:sz w:val="24"/>
                  <w:szCs w:val="24"/>
                  <w:lang w:val="en-GB"/>
                </w:rPr>
                <w:t>irme</w:t>
              </w:r>
            </w:ins>
            <w:r w:rsidR="00B11970">
              <w:rPr>
                <w:rFonts w:ascii="Cambria" w:eastAsia="Calibri" w:hAnsi="Cambria" w:cs="Times New Roman"/>
                <w:bCs/>
                <w:sz w:val="24"/>
                <w:szCs w:val="24"/>
                <w:lang w:val="en-GB"/>
              </w:rPr>
              <w:t xml:space="preserve">d he helped survey a place where the town agreed for a site to be deployed but MTN </w:t>
            </w:r>
            <w:r w:rsidR="00E9482D">
              <w:rPr>
                <w:rFonts w:ascii="Cambria" w:eastAsia="Calibri" w:hAnsi="Cambria" w:cs="Times New Roman"/>
                <w:bCs/>
                <w:sz w:val="24"/>
                <w:szCs w:val="24"/>
                <w:lang w:val="en-GB"/>
              </w:rPr>
              <w:t xml:space="preserve">never followed up to start the project. Mr Victor pressed on saying that, time is a challenge and once a planned is made, MTN always completes the project. Mr Samuel </w:t>
            </w:r>
            <w:r w:rsidR="002924C6">
              <w:rPr>
                <w:rFonts w:ascii="Cambria" w:eastAsia="Calibri" w:hAnsi="Cambria" w:cs="Times New Roman"/>
                <w:bCs/>
                <w:sz w:val="24"/>
                <w:szCs w:val="24"/>
                <w:lang w:val="en-GB"/>
              </w:rPr>
              <w:t>Bartels</w:t>
            </w:r>
            <w:r w:rsidR="00AE54E7">
              <w:rPr>
                <w:rFonts w:ascii="Cambria" w:eastAsia="Calibri" w:hAnsi="Cambria" w:cs="Times New Roman"/>
                <w:bCs/>
                <w:sz w:val="24"/>
                <w:szCs w:val="24"/>
                <w:lang w:val="en-GB"/>
              </w:rPr>
              <w:t xml:space="preserve"> </w:t>
            </w:r>
            <w:r w:rsidR="007F1BA1">
              <w:rPr>
                <w:rFonts w:ascii="Cambria" w:eastAsia="Calibri" w:hAnsi="Cambria" w:cs="Times New Roman"/>
                <w:bCs/>
                <w:sz w:val="24"/>
                <w:szCs w:val="24"/>
                <w:lang w:val="en-GB"/>
              </w:rPr>
              <w:t xml:space="preserve">stated a meeting should be held to work on situations such as Mr. Boateng’s District </w:t>
            </w:r>
            <w:proofErr w:type="spellStart"/>
            <w:r w:rsidR="007F1BA1">
              <w:rPr>
                <w:rFonts w:ascii="Cambria" w:eastAsia="Calibri" w:hAnsi="Cambria" w:cs="Times New Roman"/>
                <w:bCs/>
                <w:sz w:val="24"/>
                <w:szCs w:val="24"/>
                <w:lang w:val="en-GB"/>
              </w:rPr>
              <w:t>Abokobi</w:t>
            </w:r>
            <w:proofErr w:type="spellEnd"/>
            <w:r w:rsidR="007F1BA1">
              <w:rPr>
                <w:rFonts w:ascii="Cambria" w:eastAsia="Calibri" w:hAnsi="Cambria" w:cs="Times New Roman"/>
                <w:bCs/>
                <w:sz w:val="24"/>
                <w:szCs w:val="24"/>
                <w:lang w:val="en-GB"/>
              </w:rPr>
              <w:t>.</w:t>
            </w:r>
          </w:p>
          <w:p w14:paraId="121194A8" w14:textId="241523A0" w:rsidR="007F1BA1" w:rsidRDefault="007F1BA1"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Maxwell Dei </w:t>
            </w:r>
            <w:proofErr w:type="spellStart"/>
            <w:r>
              <w:rPr>
                <w:rFonts w:ascii="Cambria" w:eastAsia="Calibri" w:hAnsi="Cambria" w:cs="Times New Roman"/>
                <w:bCs/>
                <w:sz w:val="24"/>
                <w:szCs w:val="24"/>
                <w:lang w:val="en-GB"/>
              </w:rPr>
              <w:t>Ofei</w:t>
            </w:r>
            <w:proofErr w:type="spellEnd"/>
            <w:r>
              <w:rPr>
                <w:rFonts w:ascii="Cambria" w:eastAsia="Calibri" w:hAnsi="Cambria" w:cs="Times New Roman"/>
                <w:bCs/>
                <w:sz w:val="24"/>
                <w:szCs w:val="24"/>
                <w:lang w:val="en-GB"/>
              </w:rPr>
              <w:t xml:space="preserve"> reprimanded Mr Boateng’s concerns of MTN not following up on the issue at </w:t>
            </w:r>
            <w:proofErr w:type="spellStart"/>
            <w:r>
              <w:rPr>
                <w:rFonts w:ascii="Cambria" w:eastAsia="Calibri" w:hAnsi="Cambria" w:cs="Times New Roman"/>
                <w:bCs/>
                <w:sz w:val="24"/>
                <w:szCs w:val="24"/>
                <w:lang w:val="en-GB"/>
              </w:rPr>
              <w:t>Abokobi</w:t>
            </w:r>
            <w:proofErr w:type="spellEnd"/>
            <w:r>
              <w:rPr>
                <w:rFonts w:ascii="Cambria" w:eastAsia="Calibri" w:hAnsi="Cambria" w:cs="Times New Roman"/>
                <w:bCs/>
                <w:sz w:val="24"/>
                <w:szCs w:val="24"/>
                <w:lang w:val="en-GB"/>
              </w:rPr>
              <w:t xml:space="preserve">. He concluded with an example of a town that got a site deployed after 5 years of resistance and court cases. He stated if there’s no such issues deployment if the site </w:t>
            </w:r>
            <w:proofErr w:type="spellStart"/>
            <w:r>
              <w:rPr>
                <w:rFonts w:ascii="Cambria" w:eastAsia="Calibri" w:hAnsi="Cambria" w:cs="Times New Roman"/>
                <w:bCs/>
                <w:sz w:val="24"/>
                <w:szCs w:val="24"/>
                <w:lang w:val="en-GB"/>
              </w:rPr>
              <w:t>Abokobi</w:t>
            </w:r>
            <w:proofErr w:type="spellEnd"/>
            <w:r>
              <w:rPr>
                <w:rFonts w:ascii="Cambria" w:eastAsia="Calibri" w:hAnsi="Cambria" w:cs="Times New Roman"/>
                <w:bCs/>
                <w:sz w:val="24"/>
                <w:szCs w:val="24"/>
                <w:lang w:val="en-GB"/>
              </w:rPr>
              <w:t xml:space="preserve"> would be faster.</w:t>
            </w:r>
          </w:p>
          <w:p w14:paraId="5A048545" w14:textId="0A40B8B0" w:rsidR="00E21DB8" w:rsidRDefault="00E21DB8" w:rsidP="006726CA">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Mrs. Golda Adjei commented that tower audit showed</w:t>
            </w:r>
            <w:r w:rsidR="00547A64">
              <w:rPr>
                <w:rFonts w:ascii="Cambria" w:eastAsia="Calibri" w:hAnsi="Cambria" w:cs="Times New Roman"/>
                <w:bCs/>
                <w:sz w:val="24"/>
                <w:szCs w:val="24"/>
                <w:lang w:val="en-GB"/>
              </w:rPr>
              <w:t xml:space="preserve"> MTN</w:t>
            </w:r>
            <w:r>
              <w:rPr>
                <w:rFonts w:ascii="Cambria" w:eastAsia="Calibri" w:hAnsi="Cambria" w:cs="Times New Roman"/>
                <w:bCs/>
                <w:sz w:val="24"/>
                <w:szCs w:val="24"/>
                <w:lang w:val="en-GB"/>
              </w:rPr>
              <w:t xml:space="preserve"> tower </w:t>
            </w:r>
            <w:r w:rsidR="00547A64">
              <w:rPr>
                <w:rFonts w:ascii="Cambria" w:eastAsia="Calibri" w:hAnsi="Cambria" w:cs="Times New Roman"/>
                <w:bCs/>
                <w:sz w:val="24"/>
                <w:szCs w:val="24"/>
                <w:lang w:val="en-GB"/>
              </w:rPr>
              <w:t xml:space="preserve">s </w:t>
            </w:r>
            <w:r>
              <w:rPr>
                <w:rFonts w:ascii="Cambria" w:eastAsia="Calibri" w:hAnsi="Cambria" w:cs="Times New Roman"/>
                <w:bCs/>
                <w:sz w:val="24"/>
                <w:szCs w:val="24"/>
                <w:lang w:val="en-GB"/>
              </w:rPr>
              <w:t>was managed by MTN and others, but recently MTN claimed they did not own any of the towers. She continued saying a request was made to MTN to provide the towers they owned.</w:t>
            </w:r>
            <w:r w:rsidR="00AE54E7">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She</w:t>
            </w:r>
            <w:r w:rsidR="00A43DC5">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concluded MTN had turned deaf ears to their request. Mr Samuel Bartels</w:t>
            </w:r>
            <w:r w:rsidR="00B83B38">
              <w:rPr>
                <w:rFonts w:ascii="Cambria" w:eastAsia="Calibri" w:hAnsi="Cambria" w:cs="Times New Roman"/>
                <w:bCs/>
                <w:sz w:val="24"/>
                <w:szCs w:val="24"/>
                <w:lang w:val="en-GB"/>
              </w:rPr>
              <w:t xml:space="preserve"> addressed her </w:t>
            </w:r>
            <w:r w:rsidR="00B83B38">
              <w:rPr>
                <w:rFonts w:ascii="Cambria" w:eastAsia="Calibri" w:hAnsi="Cambria" w:cs="Times New Roman"/>
                <w:bCs/>
                <w:sz w:val="24"/>
                <w:szCs w:val="24"/>
                <w:lang w:val="en-GB"/>
              </w:rPr>
              <w:lastRenderedPageBreak/>
              <w:t>issue claiming that a letter had been dispatched last week</w:t>
            </w:r>
            <w:r w:rsidR="00547A64">
              <w:rPr>
                <w:rFonts w:ascii="Cambria" w:eastAsia="Calibri" w:hAnsi="Cambria" w:cs="Times New Roman"/>
                <w:bCs/>
                <w:sz w:val="24"/>
                <w:szCs w:val="24"/>
                <w:lang w:val="en-GB"/>
              </w:rPr>
              <w:t xml:space="preserve"> from MTN to NCA</w:t>
            </w:r>
            <w:r w:rsidR="00B83B38">
              <w:rPr>
                <w:rFonts w:ascii="Cambria" w:eastAsia="Calibri" w:hAnsi="Cambria" w:cs="Times New Roman"/>
                <w:bCs/>
                <w:sz w:val="24"/>
                <w:szCs w:val="24"/>
                <w:lang w:val="en-GB"/>
              </w:rPr>
              <w:t>.</w:t>
            </w:r>
          </w:p>
          <w:p w14:paraId="058CFC23" w14:textId="608E0B2A" w:rsidR="006726CA" w:rsidRDefault="00B83B38" w:rsidP="00AE54E7">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Kofi Paul </w:t>
            </w:r>
            <w:proofErr w:type="spellStart"/>
            <w:r>
              <w:rPr>
                <w:rFonts w:ascii="Cambria" w:eastAsia="Calibri" w:hAnsi="Cambria" w:cs="Times New Roman"/>
                <w:bCs/>
                <w:sz w:val="24"/>
                <w:szCs w:val="24"/>
                <w:lang w:val="en-GB"/>
              </w:rPr>
              <w:t>Datsa</w:t>
            </w:r>
            <w:proofErr w:type="spellEnd"/>
            <w:r>
              <w:rPr>
                <w:rFonts w:ascii="Cambria" w:eastAsia="Calibri" w:hAnsi="Cambria" w:cs="Times New Roman"/>
                <w:bCs/>
                <w:sz w:val="24"/>
                <w:szCs w:val="24"/>
                <w:lang w:val="en-GB"/>
              </w:rPr>
              <w:t xml:space="preserve"> the chairman</w:t>
            </w:r>
            <w:r w:rsidR="00AE54E7">
              <w:rPr>
                <w:rFonts w:ascii="Cambria" w:eastAsia="Calibri" w:hAnsi="Cambria" w:cs="Times New Roman"/>
                <w:bCs/>
                <w:sz w:val="24"/>
                <w:szCs w:val="24"/>
                <w:lang w:val="en-GB"/>
              </w:rPr>
              <w:t xml:space="preserve"> suggested that it might be the way the tower companies secure sites </w:t>
            </w:r>
            <w:r w:rsidR="003C5A72">
              <w:rPr>
                <w:rFonts w:ascii="Cambria" w:eastAsia="Calibri" w:hAnsi="Cambria" w:cs="Times New Roman"/>
                <w:bCs/>
                <w:sz w:val="24"/>
                <w:szCs w:val="24"/>
                <w:lang w:val="en-GB"/>
              </w:rPr>
              <w:t>re</w:t>
            </w:r>
            <w:r w:rsidR="00AE54E7">
              <w:rPr>
                <w:rFonts w:ascii="Cambria" w:eastAsia="Calibri" w:hAnsi="Cambria" w:cs="Times New Roman"/>
                <w:bCs/>
                <w:sz w:val="24"/>
                <w:szCs w:val="24"/>
                <w:lang w:val="en-GB"/>
              </w:rPr>
              <w:t xml:space="preserve">sulting in resistance by the town people. He claimed that the </w:t>
            </w:r>
            <w:r w:rsidR="003C5A72">
              <w:rPr>
                <w:rFonts w:ascii="Cambria" w:eastAsia="Calibri" w:hAnsi="Cambria" w:cs="Times New Roman"/>
                <w:bCs/>
                <w:sz w:val="24"/>
                <w:szCs w:val="24"/>
                <w:lang w:val="en-GB"/>
              </w:rPr>
              <w:t>neighbourhood</w:t>
            </w:r>
            <w:r w:rsidR="00AE54E7">
              <w:rPr>
                <w:rFonts w:ascii="Cambria" w:eastAsia="Calibri" w:hAnsi="Cambria" w:cs="Times New Roman"/>
                <w:bCs/>
                <w:sz w:val="24"/>
                <w:szCs w:val="24"/>
                <w:lang w:val="en-GB"/>
              </w:rPr>
              <w:t xml:space="preserve"> consultation is not done well by the tower companies.</w:t>
            </w:r>
            <w:r w:rsidR="003C5A72">
              <w:rPr>
                <w:rFonts w:ascii="Cambria" w:eastAsia="Calibri" w:hAnsi="Cambria" w:cs="Times New Roman"/>
                <w:bCs/>
                <w:sz w:val="24"/>
                <w:szCs w:val="24"/>
                <w:lang w:val="en-GB"/>
              </w:rPr>
              <w:t xml:space="preserve"> He also stated that poor service between Achimota to first fuelling station to the new station extending to the highway and onto the Achimota Interchange. He stated that the MTN team to look that up even though it</w:t>
            </w:r>
            <w:r w:rsidR="00A43DC5">
              <w:rPr>
                <w:rFonts w:ascii="Cambria" w:eastAsia="Calibri" w:hAnsi="Cambria" w:cs="Times New Roman"/>
                <w:bCs/>
                <w:sz w:val="24"/>
                <w:szCs w:val="24"/>
                <w:lang w:val="en-GB"/>
              </w:rPr>
              <w:t>’s</w:t>
            </w:r>
            <w:r w:rsidR="003C5A72">
              <w:rPr>
                <w:rFonts w:ascii="Cambria" w:eastAsia="Calibri" w:hAnsi="Cambria" w:cs="Times New Roman"/>
                <w:bCs/>
                <w:sz w:val="24"/>
                <w:szCs w:val="24"/>
                <w:lang w:val="en-GB"/>
              </w:rPr>
              <w:t xml:space="preserve"> not a district capital but its highly populated.</w:t>
            </w:r>
          </w:p>
          <w:p w14:paraId="17B00F63" w14:textId="5B182167" w:rsidR="003C5A72" w:rsidRDefault="003C5A72" w:rsidP="00AE54E7">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Mr</w:t>
            </w:r>
            <w:r w:rsidR="00547A64">
              <w:rPr>
                <w:rFonts w:ascii="Cambria" w:eastAsia="Calibri" w:hAnsi="Cambria" w:cs="Times New Roman"/>
                <w:bCs/>
                <w:sz w:val="24"/>
                <w:szCs w:val="24"/>
                <w:lang w:val="en-GB"/>
              </w:rPr>
              <w:t>.</w:t>
            </w:r>
            <w:r>
              <w:rPr>
                <w:rFonts w:ascii="Cambria" w:eastAsia="Calibri" w:hAnsi="Cambria" w:cs="Times New Roman"/>
                <w:bCs/>
                <w:sz w:val="24"/>
                <w:szCs w:val="24"/>
                <w:lang w:val="en-GB"/>
              </w:rPr>
              <w:t xml:space="preserve"> Isaac Boateng </w:t>
            </w:r>
            <w:r w:rsidR="00547A64">
              <w:rPr>
                <w:rFonts w:ascii="Cambria" w:eastAsia="Calibri" w:hAnsi="Cambria" w:cs="Times New Roman"/>
                <w:bCs/>
                <w:sz w:val="24"/>
                <w:szCs w:val="24"/>
                <w:lang w:val="en-GB"/>
              </w:rPr>
              <w:t>addressed</w:t>
            </w:r>
            <w:r>
              <w:rPr>
                <w:rFonts w:ascii="Cambria" w:eastAsia="Calibri" w:hAnsi="Cambria" w:cs="Times New Roman"/>
                <w:bCs/>
                <w:sz w:val="24"/>
                <w:szCs w:val="24"/>
                <w:lang w:val="en-GB"/>
              </w:rPr>
              <w:t xml:space="preserve"> Mr. </w:t>
            </w:r>
            <w:proofErr w:type="spellStart"/>
            <w:r>
              <w:rPr>
                <w:rFonts w:ascii="Cambria" w:eastAsia="Calibri" w:hAnsi="Cambria" w:cs="Times New Roman"/>
                <w:bCs/>
                <w:sz w:val="24"/>
                <w:szCs w:val="24"/>
                <w:lang w:val="en-GB"/>
              </w:rPr>
              <w:t>Bartel’s</w:t>
            </w:r>
            <w:proofErr w:type="spellEnd"/>
            <w:r>
              <w:rPr>
                <w:rFonts w:ascii="Cambria" w:eastAsia="Calibri" w:hAnsi="Cambria" w:cs="Times New Roman"/>
                <w:bCs/>
                <w:sz w:val="24"/>
                <w:szCs w:val="24"/>
                <w:lang w:val="en-GB"/>
              </w:rPr>
              <w:t xml:space="preserve"> idea on stakeholder’s meeting was a good one and that public consultation on such sites and towers is in the pipeline</w:t>
            </w:r>
            <w:r w:rsidR="007154D9">
              <w:rPr>
                <w:rFonts w:ascii="Cambria" w:eastAsia="Calibri" w:hAnsi="Cambria" w:cs="Times New Roman"/>
                <w:bCs/>
                <w:sz w:val="24"/>
                <w:szCs w:val="24"/>
                <w:lang w:val="en-GB"/>
              </w:rPr>
              <w:t xml:space="preserve"> and there’s a forum in place for such including EPA and all companies involved in radiation.</w:t>
            </w:r>
          </w:p>
          <w:p w14:paraId="783D0F0B" w14:textId="0E6D0171" w:rsidR="007154D9" w:rsidRPr="00351668" w:rsidRDefault="007154D9" w:rsidP="00AE54E7">
            <w:pPr>
              <w:spacing w:after="240" w:line="276" w:lineRule="auto"/>
              <w:jc w:val="both"/>
              <w:rPr>
                <w:rFonts w:ascii="Cambria" w:eastAsia="Calibri" w:hAnsi="Cambria" w:cs="Times New Roman"/>
                <w:bCs/>
                <w:sz w:val="24"/>
                <w:szCs w:val="24"/>
                <w:lang w:val="en-GB"/>
              </w:rPr>
            </w:pPr>
            <w:r>
              <w:rPr>
                <w:rFonts w:ascii="Cambria" w:eastAsia="Calibri" w:hAnsi="Cambria" w:cs="Times New Roman"/>
                <w:bCs/>
                <w:sz w:val="24"/>
                <w:szCs w:val="24"/>
                <w:lang w:val="en-GB"/>
              </w:rPr>
              <w:t xml:space="preserve">Mr. Maxwell Dei </w:t>
            </w:r>
            <w:proofErr w:type="spellStart"/>
            <w:r>
              <w:rPr>
                <w:rFonts w:ascii="Cambria" w:eastAsia="Calibri" w:hAnsi="Cambria" w:cs="Times New Roman"/>
                <w:bCs/>
                <w:sz w:val="24"/>
                <w:szCs w:val="24"/>
                <w:lang w:val="en-GB"/>
              </w:rPr>
              <w:t>Ofei</w:t>
            </w:r>
            <w:proofErr w:type="spellEnd"/>
            <w:r>
              <w:rPr>
                <w:rFonts w:ascii="Cambria" w:eastAsia="Calibri" w:hAnsi="Cambria" w:cs="Times New Roman"/>
                <w:bCs/>
                <w:sz w:val="24"/>
                <w:szCs w:val="24"/>
                <w:lang w:val="en-GB"/>
              </w:rPr>
              <w:t xml:space="preserve"> stated that the regulatory requirement of towers not sited 20metres to an existing building is becoming impossible and he pleas if it could be looked at. Mr </w:t>
            </w:r>
            <w:proofErr w:type="spellStart"/>
            <w:r>
              <w:rPr>
                <w:rFonts w:ascii="Cambria" w:eastAsia="Calibri" w:hAnsi="Cambria" w:cs="Times New Roman"/>
                <w:bCs/>
                <w:sz w:val="24"/>
                <w:szCs w:val="24"/>
                <w:lang w:val="en-GB"/>
              </w:rPr>
              <w:t>Datsa</w:t>
            </w:r>
            <w:proofErr w:type="spellEnd"/>
            <w:r>
              <w:rPr>
                <w:rFonts w:ascii="Cambria" w:eastAsia="Calibri" w:hAnsi="Cambria" w:cs="Times New Roman"/>
                <w:bCs/>
                <w:sz w:val="24"/>
                <w:szCs w:val="24"/>
                <w:lang w:val="en-GB"/>
              </w:rPr>
              <w:t xml:space="preserve"> claimed </w:t>
            </w:r>
            <w:r w:rsidR="00A43DC5">
              <w:rPr>
                <w:rFonts w:ascii="Cambria" w:eastAsia="Calibri" w:hAnsi="Cambria" w:cs="Times New Roman"/>
                <w:bCs/>
                <w:sz w:val="24"/>
                <w:szCs w:val="24"/>
                <w:lang w:val="en-GB"/>
              </w:rPr>
              <w:t xml:space="preserve">even if the requirement is waived </w:t>
            </w:r>
            <w:r>
              <w:rPr>
                <w:rFonts w:ascii="Cambria" w:eastAsia="Calibri" w:hAnsi="Cambria" w:cs="Times New Roman"/>
                <w:bCs/>
                <w:sz w:val="24"/>
                <w:szCs w:val="24"/>
                <w:lang w:val="en-GB"/>
              </w:rPr>
              <w:t xml:space="preserve">and their tower team don’t consult the town well </w:t>
            </w:r>
            <w:r w:rsidR="00A43DC5">
              <w:rPr>
                <w:rFonts w:ascii="Cambria" w:eastAsia="Calibri" w:hAnsi="Cambria" w:cs="Times New Roman"/>
                <w:bCs/>
                <w:sz w:val="24"/>
                <w:szCs w:val="24"/>
                <w:lang w:val="en-GB"/>
              </w:rPr>
              <w:t>enough</w:t>
            </w:r>
            <w:r w:rsidR="00547A64">
              <w:rPr>
                <w:rFonts w:ascii="Cambria" w:eastAsia="Calibri" w:hAnsi="Cambria" w:cs="Times New Roman"/>
                <w:bCs/>
                <w:sz w:val="24"/>
                <w:szCs w:val="24"/>
                <w:lang w:val="en-GB"/>
              </w:rPr>
              <w:t>,</w:t>
            </w:r>
            <w:r w:rsidR="00A43DC5">
              <w:rPr>
                <w:rFonts w:ascii="Cambria" w:eastAsia="Calibri" w:hAnsi="Cambria" w:cs="Times New Roman"/>
                <w:bCs/>
                <w:sz w:val="24"/>
                <w:szCs w:val="24"/>
                <w:lang w:val="en-GB"/>
              </w:rPr>
              <w:t xml:space="preserve"> </w:t>
            </w:r>
            <w:r>
              <w:rPr>
                <w:rFonts w:ascii="Cambria" w:eastAsia="Calibri" w:hAnsi="Cambria" w:cs="Times New Roman"/>
                <w:bCs/>
                <w:sz w:val="24"/>
                <w:szCs w:val="24"/>
                <w:lang w:val="en-GB"/>
              </w:rPr>
              <w:t>there will still be those issues. He stated there are times they are c</w:t>
            </w:r>
            <w:r w:rsidR="00A43DC5">
              <w:rPr>
                <w:rFonts w:ascii="Cambria" w:eastAsia="Calibri" w:hAnsi="Cambria" w:cs="Times New Roman"/>
                <w:bCs/>
                <w:sz w:val="24"/>
                <w:szCs w:val="24"/>
                <w:lang w:val="en-GB"/>
              </w:rPr>
              <w:t>a</w:t>
            </w:r>
            <w:r>
              <w:rPr>
                <w:rFonts w:ascii="Cambria" w:eastAsia="Calibri" w:hAnsi="Cambria" w:cs="Times New Roman"/>
                <w:bCs/>
                <w:sz w:val="24"/>
                <w:szCs w:val="24"/>
                <w:lang w:val="en-GB"/>
              </w:rPr>
              <w:t>ll</w:t>
            </w:r>
            <w:r w:rsidR="00A43DC5">
              <w:rPr>
                <w:rFonts w:ascii="Cambria" w:eastAsia="Calibri" w:hAnsi="Cambria" w:cs="Times New Roman"/>
                <w:bCs/>
                <w:sz w:val="24"/>
                <w:szCs w:val="24"/>
                <w:lang w:val="en-GB"/>
              </w:rPr>
              <w:t>e</w:t>
            </w:r>
            <w:r>
              <w:rPr>
                <w:rFonts w:ascii="Cambria" w:eastAsia="Calibri" w:hAnsi="Cambria" w:cs="Times New Roman"/>
                <w:bCs/>
                <w:sz w:val="24"/>
                <w:szCs w:val="24"/>
                <w:lang w:val="en-GB"/>
              </w:rPr>
              <w:t xml:space="preserve">d to the field and its due to the fact the MTN tower </w:t>
            </w:r>
            <w:r w:rsidR="00A43DC5">
              <w:rPr>
                <w:rFonts w:ascii="Cambria" w:eastAsia="Calibri" w:hAnsi="Cambria" w:cs="Times New Roman"/>
                <w:bCs/>
                <w:sz w:val="24"/>
                <w:szCs w:val="24"/>
                <w:lang w:val="en-GB"/>
              </w:rPr>
              <w:t xml:space="preserve">team </w:t>
            </w:r>
            <w:proofErr w:type="spellStart"/>
            <w:r w:rsidR="00A43DC5">
              <w:rPr>
                <w:rFonts w:ascii="Cambria" w:eastAsia="Calibri" w:hAnsi="Cambria" w:cs="Times New Roman"/>
                <w:bCs/>
                <w:sz w:val="24"/>
                <w:szCs w:val="24"/>
                <w:lang w:val="en-GB"/>
              </w:rPr>
              <w:t>ddnt</w:t>
            </w:r>
            <w:proofErr w:type="spellEnd"/>
            <w:r w:rsidR="00A43DC5">
              <w:rPr>
                <w:rFonts w:ascii="Cambria" w:eastAsia="Calibri" w:hAnsi="Cambria" w:cs="Times New Roman"/>
                <w:bCs/>
                <w:sz w:val="24"/>
                <w:szCs w:val="24"/>
                <w:lang w:val="en-GB"/>
              </w:rPr>
              <w:t xml:space="preserve"> consult the </w:t>
            </w:r>
            <w:proofErr w:type="spellStart"/>
            <w:r w:rsidR="00A43DC5">
              <w:rPr>
                <w:rFonts w:ascii="Cambria" w:eastAsia="Calibri" w:hAnsi="Cambria" w:cs="Times New Roman"/>
                <w:bCs/>
                <w:sz w:val="24"/>
                <w:szCs w:val="24"/>
                <w:lang w:val="en-GB"/>
              </w:rPr>
              <w:t>neighbors</w:t>
            </w:r>
            <w:proofErr w:type="spellEnd"/>
            <w:r w:rsidR="00A43DC5">
              <w:rPr>
                <w:rFonts w:ascii="Cambria" w:eastAsia="Calibri" w:hAnsi="Cambria" w:cs="Times New Roman"/>
                <w:bCs/>
                <w:sz w:val="24"/>
                <w:szCs w:val="24"/>
                <w:lang w:val="en-GB"/>
              </w:rPr>
              <w:t xml:space="preserve"> well enough.</w:t>
            </w:r>
          </w:p>
          <w:p w14:paraId="2384DC42" w14:textId="77777777" w:rsidR="00DA3766" w:rsidRDefault="00DA3766" w:rsidP="006726CA">
            <w:pPr>
              <w:spacing w:line="276" w:lineRule="auto"/>
              <w:jc w:val="both"/>
              <w:rPr>
                <w:rFonts w:ascii="Cambria" w:hAnsi="Cambria"/>
                <w:b/>
                <w:sz w:val="24"/>
                <w:szCs w:val="24"/>
                <w:lang w:val="en-GB"/>
              </w:rPr>
            </w:pPr>
          </w:p>
          <w:p w14:paraId="77A1F111" w14:textId="41779466" w:rsidR="006726CA" w:rsidRPr="00B006D3" w:rsidRDefault="006726CA" w:rsidP="006726CA">
            <w:pPr>
              <w:spacing w:line="276" w:lineRule="auto"/>
              <w:jc w:val="both"/>
              <w:rPr>
                <w:rFonts w:ascii="Cambria" w:hAnsi="Cambria"/>
                <w:b/>
                <w:sz w:val="24"/>
                <w:szCs w:val="24"/>
                <w:lang w:val="en-GB"/>
              </w:rPr>
            </w:pPr>
            <w:r w:rsidRPr="00B006D3">
              <w:rPr>
                <w:rFonts w:ascii="Cambria" w:hAnsi="Cambria"/>
                <w:b/>
                <w:sz w:val="24"/>
                <w:szCs w:val="24"/>
                <w:lang w:val="en-GB"/>
              </w:rPr>
              <w:t>CONCLUSION</w:t>
            </w:r>
          </w:p>
          <w:p w14:paraId="1AAA0899" w14:textId="2B9E3121" w:rsidR="006726CA" w:rsidRPr="00B006D3" w:rsidRDefault="006726CA" w:rsidP="006726CA">
            <w:pPr>
              <w:spacing w:after="240" w:line="276" w:lineRule="auto"/>
              <w:jc w:val="both"/>
              <w:rPr>
                <w:rFonts w:ascii="Cambria" w:hAnsi="Cambria"/>
                <w:sz w:val="24"/>
                <w:szCs w:val="24"/>
                <w:lang w:val="en-GB"/>
              </w:rPr>
            </w:pPr>
            <w:r w:rsidRPr="00B006D3">
              <w:rPr>
                <w:rFonts w:ascii="Cambria" w:hAnsi="Cambria"/>
                <w:sz w:val="24"/>
                <w:szCs w:val="24"/>
                <w:lang w:val="en-GB"/>
              </w:rPr>
              <w:t xml:space="preserve">The meeting ended at </w:t>
            </w:r>
            <w:r w:rsidR="00726904">
              <w:rPr>
                <w:rFonts w:ascii="Cambria" w:hAnsi="Cambria"/>
                <w:sz w:val="24"/>
                <w:szCs w:val="24"/>
                <w:lang w:val="en-GB"/>
              </w:rPr>
              <w:t>2</w:t>
            </w:r>
            <w:r>
              <w:rPr>
                <w:rFonts w:ascii="Cambria" w:hAnsi="Cambria"/>
                <w:sz w:val="24"/>
                <w:szCs w:val="24"/>
                <w:lang w:val="en-GB"/>
              </w:rPr>
              <w:t>:</w:t>
            </w:r>
            <w:r w:rsidR="00B64321">
              <w:rPr>
                <w:rFonts w:ascii="Cambria" w:hAnsi="Cambria"/>
                <w:sz w:val="24"/>
                <w:szCs w:val="24"/>
                <w:lang w:val="en-GB"/>
              </w:rPr>
              <w:t>24</w:t>
            </w:r>
            <w:r>
              <w:rPr>
                <w:rFonts w:ascii="Cambria" w:hAnsi="Cambria"/>
                <w:sz w:val="24"/>
                <w:szCs w:val="24"/>
                <w:lang w:val="en-GB"/>
              </w:rPr>
              <w:t xml:space="preserve"> </w:t>
            </w:r>
            <w:r w:rsidR="00726904">
              <w:rPr>
                <w:rFonts w:ascii="Cambria" w:hAnsi="Cambria"/>
                <w:sz w:val="24"/>
                <w:szCs w:val="24"/>
                <w:lang w:val="en-GB"/>
              </w:rPr>
              <w:t>p</w:t>
            </w:r>
            <w:r>
              <w:rPr>
                <w:rFonts w:ascii="Cambria" w:hAnsi="Cambria"/>
                <w:sz w:val="24"/>
                <w:szCs w:val="24"/>
                <w:lang w:val="en-GB"/>
              </w:rPr>
              <w:t>m</w:t>
            </w:r>
            <w:r w:rsidRPr="00B006D3">
              <w:rPr>
                <w:rFonts w:ascii="Cambria" w:hAnsi="Cambria"/>
                <w:sz w:val="24"/>
                <w:szCs w:val="24"/>
                <w:lang w:val="en-GB"/>
              </w:rPr>
              <w:t xml:space="preserve"> </w:t>
            </w:r>
          </w:p>
          <w:p w14:paraId="08188CF5" w14:textId="4B668906" w:rsidR="006726CA" w:rsidRDefault="006726CA" w:rsidP="006726CA">
            <w:pPr>
              <w:jc w:val="both"/>
              <w:rPr>
                <w:rFonts w:ascii="Cambria" w:eastAsia="Calibri" w:hAnsi="Cambria" w:cs="Times New Roman"/>
                <w:bCs/>
                <w:sz w:val="24"/>
                <w:szCs w:val="24"/>
                <w:lang w:val="en-GB"/>
              </w:rPr>
            </w:pPr>
            <w:r>
              <w:rPr>
                <w:rFonts w:ascii="Cambria" w:eastAsia="Calibri" w:hAnsi="Cambria" w:cs="Times New Roman"/>
                <w:bCs/>
                <w:sz w:val="24"/>
                <w:szCs w:val="24"/>
                <w:lang w:val="en-GB"/>
              </w:rPr>
              <w:t>Chair</w:t>
            </w:r>
            <w:r w:rsidR="00726904">
              <w:rPr>
                <w:rFonts w:ascii="Cambria" w:eastAsia="Calibri" w:hAnsi="Cambria" w:cs="Times New Roman"/>
                <w:bCs/>
                <w:sz w:val="24"/>
                <w:szCs w:val="24"/>
                <w:lang w:val="en-GB"/>
              </w:rPr>
              <w:t>perso</w:t>
            </w:r>
            <w:r>
              <w:rPr>
                <w:rFonts w:ascii="Cambria" w:eastAsia="Calibri" w:hAnsi="Cambria" w:cs="Times New Roman"/>
                <w:bCs/>
                <w:sz w:val="24"/>
                <w:szCs w:val="24"/>
                <w:lang w:val="en-GB"/>
              </w:rPr>
              <w:t>n: Mr</w:t>
            </w:r>
            <w:r w:rsidR="00B64321">
              <w:rPr>
                <w:rFonts w:ascii="Cambria" w:eastAsia="Calibri" w:hAnsi="Cambria" w:cs="Times New Roman"/>
                <w:bCs/>
                <w:sz w:val="24"/>
                <w:szCs w:val="24"/>
                <w:lang w:val="en-GB"/>
              </w:rPr>
              <w:t xml:space="preserve">. </w:t>
            </w:r>
            <w:r w:rsidR="000B1CB4">
              <w:rPr>
                <w:rFonts w:ascii="Cambria" w:eastAsia="Calibri" w:hAnsi="Cambria" w:cs="Times New Roman"/>
                <w:bCs/>
                <w:sz w:val="24"/>
                <w:szCs w:val="24"/>
                <w:lang w:val="en-GB"/>
              </w:rPr>
              <w:t xml:space="preserve">Kofi Paul </w:t>
            </w:r>
            <w:proofErr w:type="spellStart"/>
            <w:r w:rsidR="000B1CB4">
              <w:rPr>
                <w:rFonts w:ascii="Cambria" w:eastAsia="Calibri" w:hAnsi="Cambria" w:cs="Times New Roman"/>
                <w:bCs/>
                <w:sz w:val="24"/>
                <w:szCs w:val="24"/>
                <w:lang w:val="en-GB"/>
              </w:rPr>
              <w:t>Datsa</w:t>
            </w:r>
            <w:proofErr w:type="spellEnd"/>
            <w:r>
              <w:rPr>
                <w:rFonts w:ascii="Cambria" w:eastAsia="Calibri" w:hAnsi="Cambria" w:cs="Times New Roman"/>
                <w:bCs/>
                <w:sz w:val="24"/>
                <w:szCs w:val="24"/>
                <w:lang w:val="en-GB"/>
              </w:rPr>
              <w:t xml:space="preserve">   </w:t>
            </w:r>
            <w:r w:rsidR="00547A64">
              <w:rPr>
                <w:rFonts w:ascii="Cambria" w:eastAsia="Calibri" w:hAnsi="Cambria" w:cs="Times New Roman"/>
                <w:bCs/>
                <w:sz w:val="24"/>
                <w:szCs w:val="24"/>
                <w:lang w:val="en-GB"/>
              </w:rPr>
              <w:t xml:space="preserve">      </w:t>
            </w:r>
            <w:r w:rsidRPr="00B006D3">
              <w:rPr>
                <w:rFonts w:ascii="Cambria" w:eastAsia="Calibri" w:hAnsi="Cambria" w:cs="Times New Roman"/>
                <w:bCs/>
                <w:sz w:val="24"/>
                <w:szCs w:val="24"/>
                <w:lang w:val="en-GB"/>
              </w:rPr>
              <w:t>----------------------------</w:t>
            </w:r>
          </w:p>
          <w:p w14:paraId="30E44F66" w14:textId="77777777" w:rsidR="006726CA" w:rsidRDefault="006726CA" w:rsidP="006726CA">
            <w:pPr>
              <w:spacing w:line="480" w:lineRule="auto"/>
              <w:jc w:val="both"/>
              <w:rPr>
                <w:rFonts w:ascii="Cambria" w:eastAsia="Calibri" w:hAnsi="Cambria" w:cs="Times New Roman"/>
                <w:bCs/>
                <w:sz w:val="24"/>
                <w:szCs w:val="24"/>
                <w:lang w:val="en-GB"/>
              </w:rPr>
            </w:pPr>
          </w:p>
          <w:p w14:paraId="40F3F701" w14:textId="504AE1AE" w:rsidR="00B41073" w:rsidRPr="00351668" w:rsidRDefault="006726CA" w:rsidP="006726CA">
            <w:pPr>
              <w:spacing w:after="240" w:line="276" w:lineRule="auto"/>
              <w:jc w:val="both"/>
              <w:rPr>
                <w:rFonts w:ascii="Cambria" w:eastAsia="Calibri" w:hAnsi="Cambria" w:cs="Times New Roman"/>
                <w:bCs/>
                <w:sz w:val="24"/>
                <w:szCs w:val="24"/>
                <w:lang w:val="en-GB"/>
              </w:rPr>
            </w:pPr>
            <w:r w:rsidRPr="00B006D3">
              <w:rPr>
                <w:rFonts w:ascii="Cambria" w:eastAsia="Calibri" w:hAnsi="Cambria" w:cs="Times New Roman"/>
                <w:bCs/>
                <w:sz w:val="24"/>
                <w:szCs w:val="24"/>
                <w:lang w:val="en-GB"/>
              </w:rPr>
              <w:t xml:space="preserve">Recorder: </w:t>
            </w:r>
            <w:r w:rsidR="00547A64">
              <w:rPr>
                <w:rFonts w:ascii="Cambria" w:eastAsia="Calibri" w:hAnsi="Cambria" w:cs="Times New Roman"/>
                <w:bCs/>
                <w:sz w:val="24"/>
                <w:szCs w:val="24"/>
                <w:lang w:val="en-GB"/>
              </w:rPr>
              <w:t xml:space="preserve">Mr. Nana </w:t>
            </w:r>
            <w:proofErr w:type="spellStart"/>
            <w:r w:rsidR="00547A64">
              <w:rPr>
                <w:rFonts w:ascii="Cambria" w:eastAsia="Calibri" w:hAnsi="Cambria" w:cs="Times New Roman"/>
                <w:bCs/>
                <w:sz w:val="24"/>
                <w:szCs w:val="24"/>
                <w:lang w:val="en-GB"/>
              </w:rPr>
              <w:t>Akosah</w:t>
            </w:r>
            <w:proofErr w:type="spellEnd"/>
            <w:r w:rsidR="00547A64">
              <w:rPr>
                <w:rFonts w:ascii="Cambria" w:eastAsia="Calibri" w:hAnsi="Cambria" w:cs="Times New Roman"/>
                <w:bCs/>
                <w:sz w:val="24"/>
                <w:szCs w:val="24"/>
                <w:lang w:val="en-GB"/>
              </w:rPr>
              <w:t xml:space="preserve"> Sarpong</w:t>
            </w:r>
            <w:r>
              <w:rPr>
                <w:rFonts w:ascii="Cambria" w:eastAsia="Calibri" w:hAnsi="Cambria" w:cs="Times New Roman"/>
                <w:bCs/>
                <w:sz w:val="24"/>
                <w:szCs w:val="24"/>
                <w:lang w:val="en-GB"/>
              </w:rPr>
              <w:t xml:space="preserve">   </w:t>
            </w:r>
            <w:r w:rsidRPr="00B006D3">
              <w:rPr>
                <w:rFonts w:ascii="Cambria" w:eastAsia="Calibri" w:hAnsi="Cambria" w:cs="Times New Roman"/>
                <w:bCs/>
                <w:sz w:val="24"/>
                <w:szCs w:val="24"/>
                <w:lang w:val="en-GB"/>
              </w:rPr>
              <w:t>-----------------------------</w:t>
            </w:r>
          </w:p>
        </w:tc>
        <w:tc>
          <w:tcPr>
            <w:tcW w:w="1185" w:type="dxa"/>
          </w:tcPr>
          <w:p w14:paraId="7C8D1B3E" w14:textId="77777777" w:rsidR="00EC7D59" w:rsidRPr="00B006D3" w:rsidRDefault="00EC7D59" w:rsidP="00D33783">
            <w:pPr>
              <w:spacing w:line="276" w:lineRule="auto"/>
              <w:rPr>
                <w:rFonts w:ascii="Cambria" w:hAnsi="Cambria"/>
                <w:sz w:val="24"/>
                <w:szCs w:val="24"/>
                <w:lang w:val="en-GB"/>
              </w:rPr>
            </w:pPr>
          </w:p>
        </w:tc>
        <w:tc>
          <w:tcPr>
            <w:tcW w:w="1185" w:type="dxa"/>
          </w:tcPr>
          <w:p w14:paraId="6A57B668" w14:textId="26328E62" w:rsidR="00EC7D59" w:rsidRPr="00B006D3" w:rsidRDefault="00EC7D59" w:rsidP="00D33783">
            <w:pPr>
              <w:spacing w:line="276" w:lineRule="auto"/>
              <w:rPr>
                <w:rFonts w:ascii="Cambria" w:hAnsi="Cambria"/>
                <w:sz w:val="24"/>
                <w:szCs w:val="24"/>
                <w:lang w:val="en-GB"/>
              </w:rPr>
            </w:pPr>
          </w:p>
          <w:p w14:paraId="41FD93D7" w14:textId="77777777" w:rsidR="00EC7D59" w:rsidRPr="00B006D3" w:rsidRDefault="00EC7D59" w:rsidP="00D33783">
            <w:pPr>
              <w:spacing w:line="276" w:lineRule="auto"/>
              <w:rPr>
                <w:rFonts w:ascii="Cambria" w:hAnsi="Cambria"/>
                <w:sz w:val="24"/>
                <w:szCs w:val="24"/>
                <w:lang w:val="en-GB"/>
              </w:rPr>
            </w:pPr>
          </w:p>
          <w:p w14:paraId="381D73B3" w14:textId="77777777" w:rsidR="00EC7D59" w:rsidRPr="00B006D3" w:rsidRDefault="00EC7D59" w:rsidP="00D33783">
            <w:pPr>
              <w:spacing w:line="276" w:lineRule="auto"/>
              <w:rPr>
                <w:rFonts w:ascii="Cambria" w:hAnsi="Cambria"/>
                <w:sz w:val="24"/>
                <w:szCs w:val="24"/>
                <w:lang w:val="en-GB"/>
              </w:rPr>
            </w:pPr>
          </w:p>
          <w:p w14:paraId="5CEC76A3" w14:textId="77777777" w:rsidR="00EC7D59" w:rsidRPr="00B006D3" w:rsidRDefault="00EC7D59" w:rsidP="00D33783">
            <w:pPr>
              <w:spacing w:line="276" w:lineRule="auto"/>
              <w:rPr>
                <w:rFonts w:ascii="Cambria" w:hAnsi="Cambria"/>
                <w:sz w:val="24"/>
                <w:szCs w:val="24"/>
                <w:lang w:val="en-GB"/>
              </w:rPr>
            </w:pPr>
          </w:p>
          <w:p w14:paraId="76903888" w14:textId="77777777" w:rsidR="00EC7D59" w:rsidRPr="00B006D3" w:rsidRDefault="00EC7D59" w:rsidP="00D33783">
            <w:pPr>
              <w:spacing w:line="276" w:lineRule="auto"/>
              <w:rPr>
                <w:rFonts w:ascii="Cambria" w:hAnsi="Cambria"/>
                <w:sz w:val="24"/>
                <w:szCs w:val="24"/>
                <w:lang w:val="en-GB"/>
              </w:rPr>
            </w:pPr>
          </w:p>
          <w:p w14:paraId="15D5BA23" w14:textId="77777777" w:rsidR="00EC7D59" w:rsidRPr="00B006D3" w:rsidRDefault="00EC7D59" w:rsidP="00D33783">
            <w:pPr>
              <w:spacing w:line="276" w:lineRule="auto"/>
              <w:rPr>
                <w:rFonts w:ascii="Cambria" w:hAnsi="Cambria"/>
                <w:sz w:val="24"/>
                <w:szCs w:val="24"/>
                <w:lang w:val="en-GB"/>
              </w:rPr>
            </w:pPr>
          </w:p>
          <w:p w14:paraId="43528697" w14:textId="77777777" w:rsidR="00EC7D59" w:rsidRPr="00B006D3" w:rsidRDefault="00EC7D59" w:rsidP="00D33783">
            <w:pPr>
              <w:spacing w:line="276" w:lineRule="auto"/>
              <w:rPr>
                <w:rFonts w:ascii="Cambria" w:hAnsi="Cambria"/>
                <w:sz w:val="24"/>
                <w:szCs w:val="24"/>
                <w:lang w:val="en-GB"/>
              </w:rPr>
            </w:pPr>
          </w:p>
          <w:p w14:paraId="50021955" w14:textId="77777777" w:rsidR="00EC7D59" w:rsidRPr="00B006D3" w:rsidRDefault="00EC7D59" w:rsidP="00D33783">
            <w:pPr>
              <w:spacing w:line="276" w:lineRule="auto"/>
              <w:rPr>
                <w:rFonts w:ascii="Cambria" w:hAnsi="Cambria"/>
                <w:sz w:val="24"/>
                <w:szCs w:val="24"/>
                <w:lang w:val="en-GB"/>
              </w:rPr>
            </w:pPr>
          </w:p>
          <w:p w14:paraId="7B92C0D8" w14:textId="77777777" w:rsidR="00EC7D59" w:rsidRPr="00B006D3" w:rsidRDefault="00EC7D59" w:rsidP="00D33783">
            <w:pPr>
              <w:spacing w:line="276" w:lineRule="auto"/>
              <w:rPr>
                <w:rFonts w:ascii="Cambria" w:hAnsi="Cambria"/>
                <w:sz w:val="24"/>
                <w:szCs w:val="24"/>
                <w:lang w:val="en-GB"/>
              </w:rPr>
            </w:pPr>
          </w:p>
          <w:p w14:paraId="47FD1F0C" w14:textId="77777777" w:rsidR="00EC7D59" w:rsidRPr="00B006D3" w:rsidRDefault="00EC7D59" w:rsidP="00D33783">
            <w:pPr>
              <w:spacing w:line="276" w:lineRule="auto"/>
              <w:rPr>
                <w:rFonts w:ascii="Cambria" w:hAnsi="Cambria"/>
                <w:sz w:val="24"/>
                <w:szCs w:val="24"/>
                <w:lang w:val="en-GB"/>
              </w:rPr>
            </w:pPr>
          </w:p>
          <w:p w14:paraId="549CDD82" w14:textId="77777777" w:rsidR="00EC7D59" w:rsidRPr="00B006D3" w:rsidRDefault="00EC7D59" w:rsidP="00D33783">
            <w:pPr>
              <w:spacing w:line="276" w:lineRule="auto"/>
              <w:rPr>
                <w:rFonts w:ascii="Cambria" w:hAnsi="Cambria"/>
                <w:sz w:val="24"/>
                <w:szCs w:val="24"/>
                <w:lang w:val="en-GB"/>
              </w:rPr>
            </w:pPr>
          </w:p>
          <w:p w14:paraId="20EAAF60" w14:textId="77777777" w:rsidR="00EC7D59" w:rsidRPr="00B006D3" w:rsidRDefault="00EC7D59" w:rsidP="00D33783">
            <w:pPr>
              <w:spacing w:line="276" w:lineRule="auto"/>
              <w:rPr>
                <w:rFonts w:ascii="Cambria" w:hAnsi="Cambria"/>
                <w:sz w:val="24"/>
                <w:szCs w:val="24"/>
                <w:lang w:val="en-GB"/>
              </w:rPr>
            </w:pPr>
          </w:p>
          <w:p w14:paraId="6656C5F9" w14:textId="77777777" w:rsidR="00EC7D59" w:rsidRPr="00B006D3" w:rsidRDefault="00EC7D59" w:rsidP="00D33783">
            <w:pPr>
              <w:spacing w:line="276" w:lineRule="auto"/>
              <w:rPr>
                <w:rFonts w:ascii="Cambria" w:hAnsi="Cambria"/>
                <w:sz w:val="24"/>
                <w:szCs w:val="24"/>
                <w:lang w:val="en-GB"/>
              </w:rPr>
            </w:pPr>
          </w:p>
          <w:p w14:paraId="29F5C1F7" w14:textId="77777777" w:rsidR="00EC7D59" w:rsidRPr="00B006D3" w:rsidRDefault="00EC7D59" w:rsidP="00D33783">
            <w:pPr>
              <w:spacing w:line="276" w:lineRule="auto"/>
              <w:rPr>
                <w:rFonts w:ascii="Cambria" w:hAnsi="Cambria"/>
                <w:sz w:val="24"/>
                <w:szCs w:val="24"/>
                <w:lang w:val="en-GB"/>
              </w:rPr>
            </w:pPr>
          </w:p>
          <w:p w14:paraId="541EF8C5" w14:textId="77777777" w:rsidR="00EC7D59" w:rsidRPr="00B006D3" w:rsidRDefault="00EC7D59" w:rsidP="00D33783">
            <w:pPr>
              <w:spacing w:line="276" w:lineRule="auto"/>
              <w:rPr>
                <w:rFonts w:ascii="Cambria" w:hAnsi="Cambria"/>
                <w:sz w:val="24"/>
                <w:szCs w:val="24"/>
                <w:lang w:val="en-GB"/>
              </w:rPr>
            </w:pPr>
          </w:p>
          <w:p w14:paraId="433A87D1" w14:textId="77777777" w:rsidR="00EC7D59" w:rsidRPr="00B006D3" w:rsidRDefault="00EC7D59" w:rsidP="00D33783">
            <w:pPr>
              <w:spacing w:line="276" w:lineRule="auto"/>
              <w:rPr>
                <w:rFonts w:ascii="Cambria" w:hAnsi="Cambria"/>
                <w:sz w:val="24"/>
                <w:szCs w:val="24"/>
                <w:lang w:val="en-GB"/>
              </w:rPr>
            </w:pPr>
          </w:p>
          <w:p w14:paraId="37792622" w14:textId="77777777" w:rsidR="00EC7D59" w:rsidRPr="00B006D3" w:rsidRDefault="00EC7D59" w:rsidP="00D33783">
            <w:pPr>
              <w:spacing w:line="276" w:lineRule="auto"/>
              <w:rPr>
                <w:rFonts w:ascii="Cambria" w:hAnsi="Cambria"/>
                <w:sz w:val="24"/>
                <w:szCs w:val="24"/>
                <w:lang w:val="en-GB"/>
              </w:rPr>
            </w:pPr>
          </w:p>
          <w:p w14:paraId="3DB8AB96" w14:textId="77777777" w:rsidR="00EC7D59" w:rsidRPr="00B006D3" w:rsidRDefault="00EC7D59" w:rsidP="00D33783">
            <w:pPr>
              <w:spacing w:line="276" w:lineRule="auto"/>
              <w:rPr>
                <w:rFonts w:ascii="Cambria" w:hAnsi="Cambria"/>
                <w:sz w:val="24"/>
                <w:szCs w:val="24"/>
                <w:lang w:val="en-GB"/>
              </w:rPr>
            </w:pPr>
          </w:p>
          <w:p w14:paraId="709B6D09" w14:textId="77777777" w:rsidR="00EC7D59" w:rsidRPr="00B006D3" w:rsidRDefault="00EC7D59" w:rsidP="00D33783">
            <w:pPr>
              <w:spacing w:line="276" w:lineRule="auto"/>
              <w:rPr>
                <w:rFonts w:ascii="Cambria" w:hAnsi="Cambria"/>
                <w:sz w:val="24"/>
                <w:szCs w:val="24"/>
                <w:lang w:val="en-GB"/>
              </w:rPr>
            </w:pPr>
          </w:p>
          <w:p w14:paraId="15B2E06B" w14:textId="77777777" w:rsidR="00EC7D59" w:rsidRPr="00B006D3" w:rsidRDefault="00EC7D59" w:rsidP="00D33783">
            <w:pPr>
              <w:spacing w:line="276" w:lineRule="auto"/>
              <w:rPr>
                <w:rFonts w:ascii="Cambria" w:hAnsi="Cambria"/>
                <w:sz w:val="24"/>
                <w:szCs w:val="24"/>
                <w:lang w:val="en-GB"/>
              </w:rPr>
            </w:pPr>
          </w:p>
        </w:tc>
      </w:tr>
      <w:tr w:rsidR="00C82899" w:rsidRPr="00B006D3" w14:paraId="67118640" w14:textId="77777777" w:rsidTr="00726904">
        <w:trPr>
          <w:trHeight w:val="1048"/>
          <w:jc w:val="center"/>
        </w:trPr>
        <w:tc>
          <w:tcPr>
            <w:tcW w:w="805" w:type="dxa"/>
          </w:tcPr>
          <w:p w14:paraId="123F00AD" w14:textId="22FA49FD" w:rsidR="00C82899" w:rsidRPr="00B006D3" w:rsidRDefault="00C82899" w:rsidP="001A0021">
            <w:pPr>
              <w:rPr>
                <w:rFonts w:ascii="Cambria" w:hAnsi="Cambria"/>
                <w:b/>
                <w:sz w:val="24"/>
                <w:szCs w:val="24"/>
                <w:lang w:val="en-GB"/>
              </w:rPr>
            </w:pPr>
          </w:p>
        </w:tc>
        <w:tc>
          <w:tcPr>
            <w:tcW w:w="7365" w:type="dxa"/>
          </w:tcPr>
          <w:p w14:paraId="1609A69F" w14:textId="77777777" w:rsidR="00C82899" w:rsidRPr="00B006D3" w:rsidRDefault="00C82899" w:rsidP="009D5FFF">
            <w:pPr>
              <w:jc w:val="center"/>
              <w:rPr>
                <w:rFonts w:ascii="Cambria" w:eastAsia="Calibri" w:hAnsi="Cambria" w:cs="Times New Roman"/>
                <w:b/>
                <w:sz w:val="24"/>
                <w:szCs w:val="24"/>
                <w:lang w:val="en-GB"/>
              </w:rPr>
            </w:pPr>
          </w:p>
        </w:tc>
        <w:tc>
          <w:tcPr>
            <w:tcW w:w="1185" w:type="dxa"/>
          </w:tcPr>
          <w:p w14:paraId="0B49D6F7" w14:textId="77777777" w:rsidR="00C82899" w:rsidRPr="00B006D3" w:rsidRDefault="00C82899" w:rsidP="00D33783">
            <w:pPr>
              <w:spacing w:line="276" w:lineRule="auto"/>
              <w:rPr>
                <w:rFonts w:ascii="Cambria" w:hAnsi="Cambria"/>
                <w:sz w:val="24"/>
                <w:szCs w:val="24"/>
                <w:lang w:val="en-GB"/>
              </w:rPr>
            </w:pPr>
          </w:p>
        </w:tc>
        <w:tc>
          <w:tcPr>
            <w:tcW w:w="1185" w:type="dxa"/>
          </w:tcPr>
          <w:p w14:paraId="2AC873DC" w14:textId="77777777" w:rsidR="00C82899" w:rsidRPr="00B006D3" w:rsidRDefault="00C82899" w:rsidP="00D33783">
            <w:pPr>
              <w:spacing w:line="276" w:lineRule="auto"/>
              <w:rPr>
                <w:rFonts w:ascii="Cambria" w:hAnsi="Cambria"/>
                <w:sz w:val="24"/>
                <w:szCs w:val="24"/>
                <w:lang w:val="en-GB"/>
              </w:rPr>
            </w:pPr>
          </w:p>
        </w:tc>
      </w:tr>
      <w:tr w:rsidR="00471B5D" w:rsidRPr="00B006D3" w14:paraId="4316DA90" w14:textId="77777777" w:rsidTr="00726904">
        <w:trPr>
          <w:trHeight w:val="1048"/>
          <w:jc w:val="center"/>
        </w:trPr>
        <w:tc>
          <w:tcPr>
            <w:tcW w:w="805" w:type="dxa"/>
          </w:tcPr>
          <w:p w14:paraId="31F03AE2" w14:textId="67078921" w:rsidR="00471B5D" w:rsidRPr="00B006D3" w:rsidRDefault="00471B5D" w:rsidP="001A0021">
            <w:pPr>
              <w:rPr>
                <w:rFonts w:ascii="Cambria" w:hAnsi="Cambria"/>
                <w:b/>
                <w:sz w:val="24"/>
                <w:szCs w:val="24"/>
                <w:lang w:val="en-GB"/>
              </w:rPr>
            </w:pPr>
          </w:p>
        </w:tc>
        <w:tc>
          <w:tcPr>
            <w:tcW w:w="7365" w:type="dxa"/>
          </w:tcPr>
          <w:p w14:paraId="680FC5F8" w14:textId="77777777" w:rsidR="00471B5D" w:rsidRPr="00B006D3" w:rsidRDefault="00471B5D" w:rsidP="009D5FFF">
            <w:pPr>
              <w:jc w:val="center"/>
              <w:rPr>
                <w:rFonts w:ascii="Cambria" w:eastAsia="Calibri" w:hAnsi="Cambria" w:cs="Times New Roman"/>
                <w:b/>
                <w:sz w:val="24"/>
                <w:szCs w:val="24"/>
                <w:lang w:val="en-GB"/>
              </w:rPr>
            </w:pPr>
          </w:p>
        </w:tc>
        <w:tc>
          <w:tcPr>
            <w:tcW w:w="1185" w:type="dxa"/>
          </w:tcPr>
          <w:p w14:paraId="402A9B14" w14:textId="77777777" w:rsidR="00471B5D" w:rsidRPr="00B006D3" w:rsidRDefault="00471B5D" w:rsidP="00D33783">
            <w:pPr>
              <w:spacing w:line="276" w:lineRule="auto"/>
              <w:rPr>
                <w:rFonts w:ascii="Cambria" w:hAnsi="Cambria"/>
                <w:sz w:val="24"/>
                <w:szCs w:val="24"/>
                <w:lang w:val="en-GB"/>
              </w:rPr>
            </w:pPr>
          </w:p>
        </w:tc>
        <w:tc>
          <w:tcPr>
            <w:tcW w:w="1185" w:type="dxa"/>
          </w:tcPr>
          <w:p w14:paraId="3D8C1BE4" w14:textId="77777777" w:rsidR="00471B5D" w:rsidRPr="00B006D3" w:rsidRDefault="00471B5D" w:rsidP="00D33783">
            <w:pPr>
              <w:spacing w:line="276" w:lineRule="auto"/>
              <w:rPr>
                <w:rFonts w:ascii="Cambria" w:hAnsi="Cambria"/>
                <w:sz w:val="24"/>
                <w:szCs w:val="24"/>
                <w:lang w:val="en-GB"/>
              </w:rPr>
            </w:pPr>
          </w:p>
        </w:tc>
      </w:tr>
      <w:tr w:rsidR="00EC7D59" w:rsidRPr="00B006D3" w14:paraId="30883676" w14:textId="77777777" w:rsidTr="00726904">
        <w:trPr>
          <w:trHeight w:val="928"/>
          <w:jc w:val="center"/>
        </w:trPr>
        <w:tc>
          <w:tcPr>
            <w:tcW w:w="805" w:type="dxa"/>
          </w:tcPr>
          <w:p w14:paraId="715B52F7" w14:textId="4ADE0EAD" w:rsidR="00EC7D59" w:rsidRPr="00B006D3" w:rsidRDefault="00EC7D59" w:rsidP="00D33783">
            <w:pPr>
              <w:spacing w:line="276" w:lineRule="auto"/>
              <w:rPr>
                <w:rFonts w:ascii="Cambria" w:hAnsi="Cambria"/>
                <w:b/>
                <w:sz w:val="24"/>
                <w:szCs w:val="24"/>
                <w:lang w:val="en-GB"/>
              </w:rPr>
            </w:pPr>
          </w:p>
        </w:tc>
        <w:tc>
          <w:tcPr>
            <w:tcW w:w="7365" w:type="dxa"/>
          </w:tcPr>
          <w:p w14:paraId="03C8D30A" w14:textId="6C96FE2D" w:rsidR="00EC7D59" w:rsidRPr="0006622F" w:rsidRDefault="00EC7D59" w:rsidP="0006622F">
            <w:pPr>
              <w:spacing w:line="276" w:lineRule="auto"/>
              <w:rPr>
                <w:rFonts w:ascii="Cambria" w:hAnsi="Cambria"/>
                <w:sz w:val="24"/>
                <w:szCs w:val="24"/>
                <w:lang w:val="en-GB"/>
              </w:rPr>
            </w:pPr>
          </w:p>
        </w:tc>
        <w:tc>
          <w:tcPr>
            <w:tcW w:w="1185" w:type="dxa"/>
          </w:tcPr>
          <w:p w14:paraId="5BC07FDE" w14:textId="77777777" w:rsidR="00EC7D59" w:rsidRPr="00B006D3" w:rsidRDefault="00EC7D59" w:rsidP="00D33783">
            <w:pPr>
              <w:spacing w:line="276" w:lineRule="auto"/>
              <w:rPr>
                <w:rFonts w:ascii="Cambria" w:hAnsi="Cambria"/>
                <w:sz w:val="24"/>
                <w:szCs w:val="24"/>
                <w:lang w:val="en-GB"/>
              </w:rPr>
            </w:pPr>
          </w:p>
        </w:tc>
        <w:tc>
          <w:tcPr>
            <w:tcW w:w="1185" w:type="dxa"/>
          </w:tcPr>
          <w:p w14:paraId="4A54DD2E" w14:textId="4C5B0AF7" w:rsidR="00EC7D59" w:rsidRPr="00B006D3" w:rsidRDefault="00EC7D59" w:rsidP="00D33783">
            <w:pPr>
              <w:spacing w:line="276" w:lineRule="auto"/>
              <w:rPr>
                <w:rFonts w:ascii="Cambria" w:hAnsi="Cambria"/>
                <w:sz w:val="24"/>
                <w:szCs w:val="24"/>
                <w:lang w:val="en-GB"/>
              </w:rPr>
            </w:pPr>
          </w:p>
          <w:p w14:paraId="34B6108B" w14:textId="77777777" w:rsidR="00EC7D59" w:rsidRPr="00B006D3" w:rsidRDefault="00EC7D59" w:rsidP="00D33783">
            <w:pPr>
              <w:spacing w:line="276" w:lineRule="auto"/>
              <w:rPr>
                <w:rFonts w:ascii="Cambria" w:hAnsi="Cambria"/>
                <w:sz w:val="24"/>
                <w:szCs w:val="24"/>
                <w:lang w:val="en-GB"/>
              </w:rPr>
            </w:pPr>
          </w:p>
          <w:p w14:paraId="47A56E60" w14:textId="77777777" w:rsidR="00EC7D59" w:rsidRPr="00B006D3" w:rsidRDefault="00EC7D59" w:rsidP="00D33783">
            <w:pPr>
              <w:spacing w:line="276" w:lineRule="auto"/>
              <w:rPr>
                <w:rFonts w:ascii="Cambria" w:hAnsi="Cambria"/>
                <w:sz w:val="24"/>
                <w:szCs w:val="24"/>
                <w:lang w:val="en-GB"/>
              </w:rPr>
            </w:pPr>
          </w:p>
        </w:tc>
      </w:tr>
      <w:tr w:rsidR="00EC7D59" w:rsidRPr="00B006D3" w14:paraId="3A3FBD25" w14:textId="77777777" w:rsidTr="00726904">
        <w:trPr>
          <w:trHeight w:val="1224"/>
          <w:jc w:val="center"/>
        </w:trPr>
        <w:tc>
          <w:tcPr>
            <w:tcW w:w="805" w:type="dxa"/>
          </w:tcPr>
          <w:p w14:paraId="749E21AF" w14:textId="084B16B1" w:rsidR="00EC7D59" w:rsidRPr="00B006D3" w:rsidRDefault="00EC7D59" w:rsidP="00D33783">
            <w:pPr>
              <w:spacing w:line="276" w:lineRule="auto"/>
              <w:rPr>
                <w:rFonts w:ascii="Cambria" w:hAnsi="Cambria"/>
                <w:b/>
                <w:sz w:val="24"/>
                <w:szCs w:val="24"/>
                <w:lang w:val="en-GB"/>
              </w:rPr>
            </w:pPr>
          </w:p>
        </w:tc>
        <w:tc>
          <w:tcPr>
            <w:tcW w:w="7365" w:type="dxa"/>
          </w:tcPr>
          <w:p w14:paraId="5255A781" w14:textId="64213B42" w:rsidR="00EC7D59" w:rsidRPr="00B62DE6" w:rsidRDefault="00EC7D59" w:rsidP="00AF0689">
            <w:pPr>
              <w:jc w:val="both"/>
              <w:rPr>
                <w:rFonts w:ascii="Cambria" w:eastAsia="Calibri" w:hAnsi="Cambria" w:cs="Times New Roman"/>
                <w:bCs/>
                <w:sz w:val="24"/>
                <w:szCs w:val="24"/>
                <w:lang w:val="en-GB"/>
              </w:rPr>
            </w:pPr>
          </w:p>
        </w:tc>
        <w:tc>
          <w:tcPr>
            <w:tcW w:w="1185" w:type="dxa"/>
          </w:tcPr>
          <w:p w14:paraId="3F2F2812" w14:textId="77777777" w:rsidR="00EC7D59" w:rsidRPr="00B006D3" w:rsidRDefault="00EC7D59" w:rsidP="00D33783">
            <w:pPr>
              <w:spacing w:line="276" w:lineRule="auto"/>
              <w:rPr>
                <w:rFonts w:ascii="Cambria" w:hAnsi="Cambria"/>
                <w:sz w:val="24"/>
                <w:szCs w:val="24"/>
                <w:lang w:val="en-GB"/>
              </w:rPr>
            </w:pPr>
          </w:p>
        </w:tc>
        <w:tc>
          <w:tcPr>
            <w:tcW w:w="1185" w:type="dxa"/>
          </w:tcPr>
          <w:p w14:paraId="3B07EDEF" w14:textId="02F65533" w:rsidR="00EC7D59" w:rsidRPr="00B006D3" w:rsidRDefault="00EC7D59" w:rsidP="00D33783">
            <w:pPr>
              <w:spacing w:line="276" w:lineRule="auto"/>
              <w:rPr>
                <w:rFonts w:ascii="Cambria" w:hAnsi="Cambria"/>
                <w:sz w:val="24"/>
                <w:szCs w:val="24"/>
                <w:lang w:val="en-GB"/>
              </w:rPr>
            </w:pPr>
          </w:p>
        </w:tc>
      </w:tr>
    </w:tbl>
    <w:p w14:paraId="3A480DAF" w14:textId="77777777" w:rsidR="0067772A" w:rsidRPr="00B006D3" w:rsidRDefault="0067772A">
      <w:pPr>
        <w:rPr>
          <w:rFonts w:ascii="Cambria" w:hAnsi="Cambria"/>
          <w:sz w:val="24"/>
          <w:szCs w:val="24"/>
          <w:lang w:val="en-GB"/>
        </w:rPr>
      </w:pPr>
    </w:p>
    <w:sectPr w:rsidR="0067772A" w:rsidRPr="00B006D3" w:rsidSect="009B274E">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059AC" w14:textId="77777777" w:rsidR="00733A80" w:rsidRDefault="00733A80" w:rsidP="00476ADA">
      <w:pPr>
        <w:spacing w:after="0" w:line="240" w:lineRule="auto"/>
      </w:pPr>
      <w:r>
        <w:separator/>
      </w:r>
    </w:p>
  </w:endnote>
  <w:endnote w:type="continuationSeparator" w:id="0">
    <w:p w14:paraId="43DFD0BC" w14:textId="77777777" w:rsidR="00733A80" w:rsidRDefault="00733A80" w:rsidP="0047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C8B3" w14:textId="77777777" w:rsidR="00733A80" w:rsidRDefault="00733A80" w:rsidP="00476ADA">
      <w:pPr>
        <w:spacing w:after="0" w:line="240" w:lineRule="auto"/>
      </w:pPr>
      <w:r>
        <w:separator/>
      </w:r>
    </w:p>
  </w:footnote>
  <w:footnote w:type="continuationSeparator" w:id="0">
    <w:p w14:paraId="1D71580D" w14:textId="77777777" w:rsidR="00733A80" w:rsidRDefault="00733A80" w:rsidP="0047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56"/>
    <w:multiLevelType w:val="hybridMultilevel"/>
    <w:tmpl w:val="F2425D00"/>
    <w:lvl w:ilvl="0" w:tplc="08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9A7B4E"/>
    <w:multiLevelType w:val="hybridMultilevel"/>
    <w:tmpl w:val="34F4C9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32438C8"/>
    <w:multiLevelType w:val="hybridMultilevel"/>
    <w:tmpl w:val="F772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21D45"/>
    <w:multiLevelType w:val="hybridMultilevel"/>
    <w:tmpl w:val="452E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E0FF8"/>
    <w:multiLevelType w:val="hybridMultilevel"/>
    <w:tmpl w:val="87FC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C4981"/>
    <w:multiLevelType w:val="hybridMultilevel"/>
    <w:tmpl w:val="535C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A6F5B"/>
    <w:multiLevelType w:val="hybridMultilevel"/>
    <w:tmpl w:val="8EE8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24608"/>
    <w:multiLevelType w:val="hybridMultilevel"/>
    <w:tmpl w:val="EADA2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E0195"/>
    <w:multiLevelType w:val="hybridMultilevel"/>
    <w:tmpl w:val="BEA8E49C"/>
    <w:lvl w:ilvl="0" w:tplc="C18A7BF6">
      <w:start w:val="1"/>
      <w:numFmt w:val="bullet"/>
      <w:lvlText w:val=""/>
      <w:lvlJc w:val="left"/>
      <w:pPr>
        <w:tabs>
          <w:tab w:val="num" w:pos="720"/>
        </w:tabs>
        <w:ind w:left="720" w:hanging="360"/>
      </w:pPr>
      <w:rPr>
        <w:rFonts w:ascii="Wingdings" w:hAnsi="Wingdings" w:hint="default"/>
      </w:rPr>
    </w:lvl>
    <w:lvl w:ilvl="1" w:tplc="F80A1A3E" w:tentative="1">
      <w:start w:val="1"/>
      <w:numFmt w:val="bullet"/>
      <w:lvlText w:val=""/>
      <w:lvlJc w:val="left"/>
      <w:pPr>
        <w:tabs>
          <w:tab w:val="num" w:pos="1440"/>
        </w:tabs>
        <w:ind w:left="1440" w:hanging="360"/>
      </w:pPr>
      <w:rPr>
        <w:rFonts w:ascii="Wingdings" w:hAnsi="Wingdings" w:hint="default"/>
      </w:rPr>
    </w:lvl>
    <w:lvl w:ilvl="2" w:tplc="21F2BA40" w:tentative="1">
      <w:start w:val="1"/>
      <w:numFmt w:val="bullet"/>
      <w:lvlText w:val=""/>
      <w:lvlJc w:val="left"/>
      <w:pPr>
        <w:tabs>
          <w:tab w:val="num" w:pos="2160"/>
        </w:tabs>
        <w:ind w:left="2160" w:hanging="360"/>
      </w:pPr>
      <w:rPr>
        <w:rFonts w:ascii="Wingdings" w:hAnsi="Wingdings" w:hint="default"/>
      </w:rPr>
    </w:lvl>
    <w:lvl w:ilvl="3" w:tplc="BEFC7FD2" w:tentative="1">
      <w:start w:val="1"/>
      <w:numFmt w:val="bullet"/>
      <w:lvlText w:val=""/>
      <w:lvlJc w:val="left"/>
      <w:pPr>
        <w:tabs>
          <w:tab w:val="num" w:pos="2880"/>
        </w:tabs>
        <w:ind w:left="2880" w:hanging="360"/>
      </w:pPr>
      <w:rPr>
        <w:rFonts w:ascii="Wingdings" w:hAnsi="Wingdings" w:hint="default"/>
      </w:rPr>
    </w:lvl>
    <w:lvl w:ilvl="4" w:tplc="238AE4EE" w:tentative="1">
      <w:start w:val="1"/>
      <w:numFmt w:val="bullet"/>
      <w:lvlText w:val=""/>
      <w:lvlJc w:val="left"/>
      <w:pPr>
        <w:tabs>
          <w:tab w:val="num" w:pos="3600"/>
        </w:tabs>
        <w:ind w:left="3600" w:hanging="360"/>
      </w:pPr>
      <w:rPr>
        <w:rFonts w:ascii="Wingdings" w:hAnsi="Wingdings" w:hint="default"/>
      </w:rPr>
    </w:lvl>
    <w:lvl w:ilvl="5" w:tplc="0A0AA488" w:tentative="1">
      <w:start w:val="1"/>
      <w:numFmt w:val="bullet"/>
      <w:lvlText w:val=""/>
      <w:lvlJc w:val="left"/>
      <w:pPr>
        <w:tabs>
          <w:tab w:val="num" w:pos="4320"/>
        </w:tabs>
        <w:ind w:left="4320" w:hanging="360"/>
      </w:pPr>
      <w:rPr>
        <w:rFonts w:ascii="Wingdings" w:hAnsi="Wingdings" w:hint="default"/>
      </w:rPr>
    </w:lvl>
    <w:lvl w:ilvl="6" w:tplc="A02C2420" w:tentative="1">
      <w:start w:val="1"/>
      <w:numFmt w:val="bullet"/>
      <w:lvlText w:val=""/>
      <w:lvlJc w:val="left"/>
      <w:pPr>
        <w:tabs>
          <w:tab w:val="num" w:pos="5040"/>
        </w:tabs>
        <w:ind w:left="5040" w:hanging="360"/>
      </w:pPr>
      <w:rPr>
        <w:rFonts w:ascii="Wingdings" w:hAnsi="Wingdings" w:hint="default"/>
      </w:rPr>
    </w:lvl>
    <w:lvl w:ilvl="7" w:tplc="613833E2" w:tentative="1">
      <w:start w:val="1"/>
      <w:numFmt w:val="bullet"/>
      <w:lvlText w:val=""/>
      <w:lvlJc w:val="left"/>
      <w:pPr>
        <w:tabs>
          <w:tab w:val="num" w:pos="5760"/>
        </w:tabs>
        <w:ind w:left="5760" w:hanging="360"/>
      </w:pPr>
      <w:rPr>
        <w:rFonts w:ascii="Wingdings" w:hAnsi="Wingdings" w:hint="default"/>
      </w:rPr>
    </w:lvl>
    <w:lvl w:ilvl="8" w:tplc="DD9C24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3A64F4"/>
    <w:multiLevelType w:val="hybridMultilevel"/>
    <w:tmpl w:val="F320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25BF3"/>
    <w:multiLevelType w:val="hybridMultilevel"/>
    <w:tmpl w:val="8B8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D5FB8"/>
    <w:multiLevelType w:val="hybridMultilevel"/>
    <w:tmpl w:val="CA48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B7A12"/>
    <w:multiLevelType w:val="hybridMultilevel"/>
    <w:tmpl w:val="C01A287A"/>
    <w:lvl w:ilvl="0" w:tplc="2CA2B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30160"/>
    <w:multiLevelType w:val="hybridMultilevel"/>
    <w:tmpl w:val="FB42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65988"/>
    <w:multiLevelType w:val="hybridMultilevel"/>
    <w:tmpl w:val="FBBA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F2082"/>
    <w:multiLevelType w:val="hybridMultilevel"/>
    <w:tmpl w:val="C546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D545A"/>
    <w:multiLevelType w:val="hybridMultilevel"/>
    <w:tmpl w:val="892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64FD3"/>
    <w:multiLevelType w:val="hybridMultilevel"/>
    <w:tmpl w:val="1708F7EA"/>
    <w:lvl w:ilvl="0" w:tplc="6B9EF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722C9"/>
    <w:multiLevelType w:val="hybridMultilevel"/>
    <w:tmpl w:val="856AD3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ADE4F4A"/>
    <w:multiLevelType w:val="hybridMultilevel"/>
    <w:tmpl w:val="2AAEB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F0A8F"/>
    <w:multiLevelType w:val="hybridMultilevel"/>
    <w:tmpl w:val="97B80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659668D2"/>
    <w:multiLevelType w:val="hybridMultilevel"/>
    <w:tmpl w:val="205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17B4D"/>
    <w:multiLevelType w:val="hybridMultilevel"/>
    <w:tmpl w:val="3E86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75625"/>
    <w:multiLevelType w:val="hybridMultilevel"/>
    <w:tmpl w:val="2570BFEA"/>
    <w:lvl w:ilvl="0" w:tplc="F1863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343ED"/>
    <w:multiLevelType w:val="hybridMultilevel"/>
    <w:tmpl w:val="45A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13A66"/>
    <w:multiLevelType w:val="hybridMultilevel"/>
    <w:tmpl w:val="50E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548F1"/>
    <w:multiLevelType w:val="hybridMultilevel"/>
    <w:tmpl w:val="2656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44476">
    <w:abstractNumId w:val="4"/>
  </w:num>
  <w:num w:numId="2" w16cid:durableId="2094666041">
    <w:abstractNumId w:val="18"/>
  </w:num>
  <w:num w:numId="3" w16cid:durableId="2098096334">
    <w:abstractNumId w:val="0"/>
  </w:num>
  <w:num w:numId="4" w16cid:durableId="813333049">
    <w:abstractNumId w:val="2"/>
  </w:num>
  <w:num w:numId="5" w16cid:durableId="650673194">
    <w:abstractNumId w:val="22"/>
  </w:num>
  <w:num w:numId="6" w16cid:durableId="134807676">
    <w:abstractNumId w:val="20"/>
  </w:num>
  <w:num w:numId="7" w16cid:durableId="429392536">
    <w:abstractNumId w:val="8"/>
  </w:num>
  <w:num w:numId="8" w16cid:durableId="1912694882">
    <w:abstractNumId w:val="21"/>
  </w:num>
  <w:num w:numId="9" w16cid:durableId="706637614">
    <w:abstractNumId w:val="11"/>
  </w:num>
  <w:num w:numId="10" w16cid:durableId="992872054">
    <w:abstractNumId w:val="15"/>
  </w:num>
  <w:num w:numId="11" w16cid:durableId="1657149886">
    <w:abstractNumId w:val="6"/>
  </w:num>
  <w:num w:numId="12" w16cid:durableId="1232733038">
    <w:abstractNumId w:val="26"/>
  </w:num>
  <w:num w:numId="13" w16cid:durableId="711422982">
    <w:abstractNumId w:val="3"/>
  </w:num>
  <w:num w:numId="14" w16cid:durableId="1978991693">
    <w:abstractNumId w:val="5"/>
  </w:num>
  <w:num w:numId="15" w16cid:durableId="851723333">
    <w:abstractNumId w:val="7"/>
  </w:num>
  <w:num w:numId="16" w16cid:durableId="1947417843">
    <w:abstractNumId w:val="10"/>
  </w:num>
  <w:num w:numId="17" w16cid:durableId="676691929">
    <w:abstractNumId w:val="16"/>
  </w:num>
  <w:num w:numId="18" w16cid:durableId="2091459548">
    <w:abstractNumId w:val="9"/>
  </w:num>
  <w:num w:numId="19" w16cid:durableId="466705143">
    <w:abstractNumId w:val="19"/>
  </w:num>
  <w:num w:numId="20" w16cid:durableId="510224369">
    <w:abstractNumId w:val="25"/>
  </w:num>
  <w:num w:numId="21" w16cid:durableId="1050225830">
    <w:abstractNumId w:val="24"/>
  </w:num>
  <w:num w:numId="22" w16cid:durableId="173300698">
    <w:abstractNumId w:val="1"/>
  </w:num>
  <w:num w:numId="23" w16cid:durableId="830606115">
    <w:abstractNumId w:val="14"/>
  </w:num>
  <w:num w:numId="24" w16cid:durableId="350106383">
    <w:abstractNumId w:val="12"/>
  </w:num>
  <w:num w:numId="25" w16cid:durableId="1298029541">
    <w:abstractNumId w:val="13"/>
  </w:num>
  <w:num w:numId="26" w16cid:durableId="662469110">
    <w:abstractNumId w:val="17"/>
  </w:num>
  <w:num w:numId="27" w16cid:durableId="1265378198">
    <w:abstractNumId w:val="2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035D8"/>
    <w:rsid w:val="00004AA8"/>
    <w:rsid w:val="00014559"/>
    <w:rsid w:val="00016BDA"/>
    <w:rsid w:val="00017BCA"/>
    <w:rsid w:val="00024466"/>
    <w:rsid w:val="00030A49"/>
    <w:rsid w:val="00033E14"/>
    <w:rsid w:val="000369DC"/>
    <w:rsid w:val="00042FAA"/>
    <w:rsid w:val="00047ABC"/>
    <w:rsid w:val="00053CF5"/>
    <w:rsid w:val="00056C27"/>
    <w:rsid w:val="0006622F"/>
    <w:rsid w:val="00072645"/>
    <w:rsid w:val="000774BC"/>
    <w:rsid w:val="000820E8"/>
    <w:rsid w:val="00086F9E"/>
    <w:rsid w:val="0009454B"/>
    <w:rsid w:val="00094B4A"/>
    <w:rsid w:val="00095A5B"/>
    <w:rsid w:val="00097DEE"/>
    <w:rsid w:val="000A1473"/>
    <w:rsid w:val="000A1AB3"/>
    <w:rsid w:val="000B1CB4"/>
    <w:rsid w:val="000B24FA"/>
    <w:rsid w:val="000B2E7B"/>
    <w:rsid w:val="000B5638"/>
    <w:rsid w:val="000C3243"/>
    <w:rsid w:val="000C5ACA"/>
    <w:rsid w:val="000C689C"/>
    <w:rsid w:val="000D5E57"/>
    <w:rsid w:val="000E04D4"/>
    <w:rsid w:val="000E4A79"/>
    <w:rsid w:val="000F204E"/>
    <w:rsid w:val="000F27BF"/>
    <w:rsid w:val="000F432B"/>
    <w:rsid w:val="000F766F"/>
    <w:rsid w:val="000F77C9"/>
    <w:rsid w:val="00103196"/>
    <w:rsid w:val="0010339A"/>
    <w:rsid w:val="0012357D"/>
    <w:rsid w:val="001276C8"/>
    <w:rsid w:val="0013579F"/>
    <w:rsid w:val="001417DA"/>
    <w:rsid w:val="00146C50"/>
    <w:rsid w:val="00161D6C"/>
    <w:rsid w:val="00164088"/>
    <w:rsid w:val="001660FE"/>
    <w:rsid w:val="0017275B"/>
    <w:rsid w:val="00182BF1"/>
    <w:rsid w:val="00184CD7"/>
    <w:rsid w:val="001877A2"/>
    <w:rsid w:val="0019062B"/>
    <w:rsid w:val="001A0021"/>
    <w:rsid w:val="001A09C8"/>
    <w:rsid w:val="001A0C9C"/>
    <w:rsid w:val="001A253D"/>
    <w:rsid w:val="001B5B3A"/>
    <w:rsid w:val="001B61B4"/>
    <w:rsid w:val="001B6F77"/>
    <w:rsid w:val="001C3296"/>
    <w:rsid w:val="001C3D1D"/>
    <w:rsid w:val="001C5C0A"/>
    <w:rsid w:val="001D50FA"/>
    <w:rsid w:val="001D7EF5"/>
    <w:rsid w:val="001E341E"/>
    <w:rsid w:val="001E5997"/>
    <w:rsid w:val="001F25A4"/>
    <w:rsid w:val="001F5C67"/>
    <w:rsid w:val="001F6AD6"/>
    <w:rsid w:val="00203F8F"/>
    <w:rsid w:val="00215CBC"/>
    <w:rsid w:val="0021638F"/>
    <w:rsid w:val="00220F46"/>
    <w:rsid w:val="00227085"/>
    <w:rsid w:val="00236A67"/>
    <w:rsid w:val="002412C6"/>
    <w:rsid w:val="00242020"/>
    <w:rsid w:val="00246D63"/>
    <w:rsid w:val="00260D93"/>
    <w:rsid w:val="00261BEC"/>
    <w:rsid w:val="00263CD5"/>
    <w:rsid w:val="00265684"/>
    <w:rsid w:val="00271BF8"/>
    <w:rsid w:val="00274003"/>
    <w:rsid w:val="00274CFE"/>
    <w:rsid w:val="00282518"/>
    <w:rsid w:val="00284B67"/>
    <w:rsid w:val="00286EB8"/>
    <w:rsid w:val="002924C6"/>
    <w:rsid w:val="002A20D5"/>
    <w:rsid w:val="002A5638"/>
    <w:rsid w:val="002A736E"/>
    <w:rsid w:val="002B14DB"/>
    <w:rsid w:val="002B5213"/>
    <w:rsid w:val="002C3336"/>
    <w:rsid w:val="002C398D"/>
    <w:rsid w:val="002C4824"/>
    <w:rsid w:val="002D3515"/>
    <w:rsid w:val="002E0003"/>
    <w:rsid w:val="002E0BE2"/>
    <w:rsid w:val="002E6204"/>
    <w:rsid w:val="002E7B76"/>
    <w:rsid w:val="002F31DA"/>
    <w:rsid w:val="002F5A71"/>
    <w:rsid w:val="0031080B"/>
    <w:rsid w:val="0031219D"/>
    <w:rsid w:val="00312AB2"/>
    <w:rsid w:val="00312DA6"/>
    <w:rsid w:val="003131B4"/>
    <w:rsid w:val="003178D3"/>
    <w:rsid w:val="00320824"/>
    <w:rsid w:val="00322D99"/>
    <w:rsid w:val="0032402B"/>
    <w:rsid w:val="00324688"/>
    <w:rsid w:val="00335BA4"/>
    <w:rsid w:val="00336147"/>
    <w:rsid w:val="00340628"/>
    <w:rsid w:val="00341BCF"/>
    <w:rsid w:val="0034212E"/>
    <w:rsid w:val="0034633D"/>
    <w:rsid w:val="00351668"/>
    <w:rsid w:val="00352577"/>
    <w:rsid w:val="0036092E"/>
    <w:rsid w:val="00360AC7"/>
    <w:rsid w:val="00367359"/>
    <w:rsid w:val="003748C3"/>
    <w:rsid w:val="0037625E"/>
    <w:rsid w:val="00384A2C"/>
    <w:rsid w:val="00385792"/>
    <w:rsid w:val="00387311"/>
    <w:rsid w:val="00390EB9"/>
    <w:rsid w:val="0039115C"/>
    <w:rsid w:val="00392506"/>
    <w:rsid w:val="003A0198"/>
    <w:rsid w:val="003A03B8"/>
    <w:rsid w:val="003A08B7"/>
    <w:rsid w:val="003A0B5E"/>
    <w:rsid w:val="003A2458"/>
    <w:rsid w:val="003A68EB"/>
    <w:rsid w:val="003A7478"/>
    <w:rsid w:val="003C0B7D"/>
    <w:rsid w:val="003C5A72"/>
    <w:rsid w:val="003D0C89"/>
    <w:rsid w:val="003E04A9"/>
    <w:rsid w:val="003E3750"/>
    <w:rsid w:val="003E3EB0"/>
    <w:rsid w:val="003E5202"/>
    <w:rsid w:val="003E6985"/>
    <w:rsid w:val="00402E7F"/>
    <w:rsid w:val="00405BCA"/>
    <w:rsid w:val="0040618B"/>
    <w:rsid w:val="004100CA"/>
    <w:rsid w:val="00412E36"/>
    <w:rsid w:val="00413BA2"/>
    <w:rsid w:val="00425357"/>
    <w:rsid w:val="00430DB9"/>
    <w:rsid w:val="00435A5B"/>
    <w:rsid w:val="0046505D"/>
    <w:rsid w:val="004658B1"/>
    <w:rsid w:val="004709DE"/>
    <w:rsid w:val="00471B5D"/>
    <w:rsid w:val="004747B7"/>
    <w:rsid w:val="00476ADA"/>
    <w:rsid w:val="004802F3"/>
    <w:rsid w:val="00480BEF"/>
    <w:rsid w:val="00482619"/>
    <w:rsid w:val="00485C27"/>
    <w:rsid w:val="004949F3"/>
    <w:rsid w:val="004976A8"/>
    <w:rsid w:val="004A2945"/>
    <w:rsid w:val="004A296F"/>
    <w:rsid w:val="004B354D"/>
    <w:rsid w:val="004D3A87"/>
    <w:rsid w:val="004E685E"/>
    <w:rsid w:val="004E7E73"/>
    <w:rsid w:val="004F6561"/>
    <w:rsid w:val="004F707F"/>
    <w:rsid w:val="00502FB9"/>
    <w:rsid w:val="005106B6"/>
    <w:rsid w:val="00516F22"/>
    <w:rsid w:val="005206A1"/>
    <w:rsid w:val="00531804"/>
    <w:rsid w:val="00531828"/>
    <w:rsid w:val="0053324C"/>
    <w:rsid w:val="005403EB"/>
    <w:rsid w:val="00543494"/>
    <w:rsid w:val="00547A64"/>
    <w:rsid w:val="005500B9"/>
    <w:rsid w:val="00550DC7"/>
    <w:rsid w:val="00551A7D"/>
    <w:rsid w:val="0055363B"/>
    <w:rsid w:val="005602AB"/>
    <w:rsid w:val="00560E57"/>
    <w:rsid w:val="005624F2"/>
    <w:rsid w:val="00563B93"/>
    <w:rsid w:val="00564672"/>
    <w:rsid w:val="00572FFA"/>
    <w:rsid w:val="00573569"/>
    <w:rsid w:val="00583DFA"/>
    <w:rsid w:val="00584B1A"/>
    <w:rsid w:val="005909FD"/>
    <w:rsid w:val="00591BAB"/>
    <w:rsid w:val="00592059"/>
    <w:rsid w:val="00592C2F"/>
    <w:rsid w:val="005969DA"/>
    <w:rsid w:val="005A29F9"/>
    <w:rsid w:val="005B6079"/>
    <w:rsid w:val="005C57A2"/>
    <w:rsid w:val="005C74C3"/>
    <w:rsid w:val="005D18AE"/>
    <w:rsid w:val="005D315C"/>
    <w:rsid w:val="005D3A8B"/>
    <w:rsid w:val="005F1EAE"/>
    <w:rsid w:val="005F54C3"/>
    <w:rsid w:val="00610398"/>
    <w:rsid w:val="00627481"/>
    <w:rsid w:val="0062792D"/>
    <w:rsid w:val="006323AE"/>
    <w:rsid w:val="00633AE1"/>
    <w:rsid w:val="00634B0C"/>
    <w:rsid w:val="0063504D"/>
    <w:rsid w:val="006427E9"/>
    <w:rsid w:val="00655113"/>
    <w:rsid w:val="0066117F"/>
    <w:rsid w:val="006726CA"/>
    <w:rsid w:val="00673601"/>
    <w:rsid w:val="0067706E"/>
    <w:rsid w:val="0067772A"/>
    <w:rsid w:val="00680374"/>
    <w:rsid w:val="00681213"/>
    <w:rsid w:val="00687D3B"/>
    <w:rsid w:val="006A0A49"/>
    <w:rsid w:val="006A4B44"/>
    <w:rsid w:val="006A7CE2"/>
    <w:rsid w:val="006A7D1E"/>
    <w:rsid w:val="006B231A"/>
    <w:rsid w:val="006B3F49"/>
    <w:rsid w:val="006C7BFE"/>
    <w:rsid w:val="006D15F0"/>
    <w:rsid w:val="006D2735"/>
    <w:rsid w:val="006E11D4"/>
    <w:rsid w:val="006E3DFA"/>
    <w:rsid w:val="006F13EA"/>
    <w:rsid w:val="00701C17"/>
    <w:rsid w:val="0070707E"/>
    <w:rsid w:val="00713256"/>
    <w:rsid w:val="00713A67"/>
    <w:rsid w:val="0071464D"/>
    <w:rsid w:val="007154D9"/>
    <w:rsid w:val="00715C63"/>
    <w:rsid w:val="007223D5"/>
    <w:rsid w:val="0072269A"/>
    <w:rsid w:val="00725BC6"/>
    <w:rsid w:val="00726904"/>
    <w:rsid w:val="00733A80"/>
    <w:rsid w:val="00751895"/>
    <w:rsid w:val="00753B96"/>
    <w:rsid w:val="00753CA1"/>
    <w:rsid w:val="00763569"/>
    <w:rsid w:val="007664C4"/>
    <w:rsid w:val="00766E95"/>
    <w:rsid w:val="0077620D"/>
    <w:rsid w:val="0078242C"/>
    <w:rsid w:val="00785C0C"/>
    <w:rsid w:val="007A7D6F"/>
    <w:rsid w:val="007B364C"/>
    <w:rsid w:val="007C0164"/>
    <w:rsid w:val="007C0D64"/>
    <w:rsid w:val="007C26FE"/>
    <w:rsid w:val="007C4E75"/>
    <w:rsid w:val="007C6B47"/>
    <w:rsid w:val="007D6C4F"/>
    <w:rsid w:val="007E0574"/>
    <w:rsid w:val="007E7184"/>
    <w:rsid w:val="007E756E"/>
    <w:rsid w:val="007F02EB"/>
    <w:rsid w:val="007F1BA1"/>
    <w:rsid w:val="007F4F2E"/>
    <w:rsid w:val="007F6A50"/>
    <w:rsid w:val="00800A33"/>
    <w:rsid w:val="00801E16"/>
    <w:rsid w:val="0081136E"/>
    <w:rsid w:val="00812EB5"/>
    <w:rsid w:val="008207D5"/>
    <w:rsid w:val="008213F2"/>
    <w:rsid w:val="0083077B"/>
    <w:rsid w:val="0083227A"/>
    <w:rsid w:val="0083367A"/>
    <w:rsid w:val="00836DF1"/>
    <w:rsid w:val="00840257"/>
    <w:rsid w:val="00840842"/>
    <w:rsid w:val="008435EA"/>
    <w:rsid w:val="00846ED7"/>
    <w:rsid w:val="0086068F"/>
    <w:rsid w:val="00861831"/>
    <w:rsid w:val="008621B9"/>
    <w:rsid w:val="00864EB4"/>
    <w:rsid w:val="0087238C"/>
    <w:rsid w:val="00877B90"/>
    <w:rsid w:val="00885D93"/>
    <w:rsid w:val="0089367C"/>
    <w:rsid w:val="008A69D4"/>
    <w:rsid w:val="008A7C1B"/>
    <w:rsid w:val="008B1084"/>
    <w:rsid w:val="008B58B6"/>
    <w:rsid w:val="008B59EC"/>
    <w:rsid w:val="008C10D1"/>
    <w:rsid w:val="008C2F5C"/>
    <w:rsid w:val="008C7B24"/>
    <w:rsid w:val="008D61D0"/>
    <w:rsid w:val="008E22E8"/>
    <w:rsid w:val="008E2661"/>
    <w:rsid w:val="008E634D"/>
    <w:rsid w:val="008F095C"/>
    <w:rsid w:val="008F2E1D"/>
    <w:rsid w:val="008F2EF9"/>
    <w:rsid w:val="008F3607"/>
    <w:rsid w:val="008F7BAC"/>
    <w:rsid w:val="009108B7"/>
    <w:rsid w:val="00916653"/>
    <w:rsid w:val="00944307"/>
    <w:rsid w:val="00944A1A"/>
    <w:rsid w:val="00946EAB"/>
    <w:rsid w:val="0094757F"/>
    <w:rsid w:val="00950C2D"/>
    <w:rsid w:val="00956572"/>
    <w:rsid w:val="00960908"/>
    <w:rsid w:val="0097213B"/>
    <w:rsid w:val="0097271C"/>
    <w:rsid w:val="00973630"/>
    <w:rsid w:val="00976964"/>
    <w:rsid w:val="00976B58"/>
    <w:rsid w:val="00987295"/>
    <w:rsid w:val="0098753C"/>
    <w:rsid w:val="009936ED"/>
    <w:rsid w:val="009B01F2"/>
    <w:rsid w:val="009B274E"/>
    <w:rsid w:val="009C28CA"/>
    <w:rsid w:val="009C39DF"/>
    <w:rsid w:val="009C5A43"/>
    <w:rsid w:val="009C7527"/>
    <w:rsid w:val="009D2E88"/>
    <w:rsid w:val="009D33A6"/>
    <w:rsid w:val="009D5FB2"/>
    <w:rsid w:val="009D5FFF"/>
    <w:rsid w:val="009E0354"/>
    <w:rsid w:val="009E30CF"/>
    <w:rsid w:val="009F0DA6"/>
    <w:rsid w:val="009F0EB8"/>
    <w:rsid w:val="009F1F19"/>
    <w:rsid w:val="009F4DBE"/>
    <w:rsid w:val="009F634A"/>
    <w:rsid w:val="009F7E7E"/>
    <w:rsid w:val="00A00EDC"/>
    <w:rsid w:val="00A15EF3"/>
    <w:rsid w:val="00A21F4A"/>
    <w:rsid w:val="00A26946"/>
    <w:rsid w:val="00A34864"/>
    <w:rsid w:val="00A36D1F"/>
    <w:rsid w:val="00A434F7"/>
    <w:rsid w:val="00A43DC5"/>
    <w:rsid w:val="00A62045"/>
    <w:rsid w:val="00A63DFF"/>
    <w:rsid w:val="00A66619"/>
    <w:rsid w:val="00A730C0"/>
    <w:rsid w:val="00A778A2"/>
    <w:rsid w:val="00A82F2C"/>
    <w:rsid w:val="00A925B4"/>
    <w:rsid w:val="00A965DD"/>
    <w:rsid w:val="00AA0844"/>
    <w:rsid w:val="00AB209B"/>
    <w:rsid w:val="00AB26BC"/>
    <w:rsid w:val="00AB3123"/>
    <w:rsid w:val="00AB54CA"/>
    <w:rsid w:val="00AB599A"/>
    <w:rsid w:val="00AB5B69"/>
    <w:rsid w:val="00AB7CD0"/>
    <w:rsid w:val="00AC153C"/>
    <w:rsid w:val="00AC61E2"/>
    <w:rsid w:val="00AD154F"/>
    <w:rsid w:val="00AD2B7C"/>
    <w:rsid w:val="00AD36C9"/>
    <w:rsid w:val="00AD4671"/>
    <w:rsid w:val="00AE3291"/>
    <w:rsid w:val="00AE54E7"/>
    <w:rsid w:val="00AE6111"/>
    <w:rsid w:val="00AF0689"/>
    <w:rsid w:val="00AF21C2"/>
    <w:rsid w:val="00AF7AD0"/>
    <w:rsid w:val="00B006D3"/>
    <w:rsid w:val="00B03284"/>
    <w:rsid w:val="00B04F3C"/>
    <w:rsid w:val="00B04F41"/>
    <w:rsid w:val="00B05D8F"/>
    <w:rsid w:val="00B07A94"/>
    <w:rsid w:val="00B117C0"/>
    <w:rsid w:val="00B11970"/>
    <w:rsid w:val="00B132CC"/>
    <w:rsid w:val="00B14AD6"/>
    <w:rsid w:val="00B15DB3"/>
    <w:rsid w:val="00B20411"/>
    <w:rsid w:val="00B21F62"/>
    <w:rsid w:val="00B26C6D"/>
    <w:rsid w:val="00B41073"/>
    <w:rsid w:val="00B43D7B"/>
    <w:rsid w:val="00B5068E"/>
    <w:rsid w:val="00B51AF9"/>
    <w:rsid w:val="00B620A1"/>
    <w:rsid w:val="00B62DE6"/>
    <w:rsid w:val="00B64321"/>
    <w:rsid w:val="00B71671"/>
    <w:rsid w:val="00B759E1"/>
    <w:rsid w:val="00B76384"/>
    <w:rsid w:val="00B820C7"/>
    <w:rsid w:val="00B83B38"/>
    <w:rsid w:val="00B93A2D"/>
    <w:rsid w:val="00BA2C60"/>
    <w:rsid w:val="00BA4FE3"/>
    <w:rsid w:val="00BB3C16"/>
    <w:rsid w:val="00BB6761"/>
    <w:rsid w:val="00BB7C45"/>
    <w:rsid w:val="00BC1352"/>
    <w:rsid w:val="00BC3423"/>
    <w:rsid w:val="00BC62C1"/>
    <w:rsid w:val="00BD1AD8"/>
    <w:rsid w:val="00BD2A20"/>
    <w:rsid w:val="00BD4F76"/>
    <w:rsid w:val="00BE6B31"/>
    <w:rsid w:val="00BF2258"/>
    <w:rsid w:val="00C0277D"/>
    <w:rsid w:val="00C031EC"/>
    <w:rsid w:val="00C03F38"/>
    <w:rsid w:val="00C0426C"/>
    <w:rsid w:val="00C05D9A"/>
    <w:rsid w:val="00C0634C"/>
    <w:rsid w:val="00C10C2A"/>
    <w:rsid w:val="00C25B7B"/>
    <w:rsid w:val="00C26FCA"/>
    <w:rsid w:val="00C274C5"/>
    <w:rsid w:val="00C4287A"/>
    <w:rsid w:val="00C46717"/>
    <w:rsid w:val="00C50108"/>
    <w:rsid w:val="00C51476"/>
    <w:rsid w:val="00C53150"/>
    <w:rsid w:val="00C56E6B"/>
    <w:rsid w:val="00C60CCE"/>
    <w:rsid w:val="00C64D79"/>
    <w:rsid w:val="00C749EB"/>
    <w:rsid w:val="00C82899"/>
    <w:rsid w:val="00C83655"/>
    <w:rsid w:val="00C84279"/>
    <w:rsid w:val="00C901B6"/>
    <w:rsid w:val="00C91E1B"/>
    <w:rsid w:val="00C96411"/>
    <w:rsid w:val="00CA1BF8"/>
    <w:rsid w:val="00CA2DB7"/>
    <w:rsid w:val="00CA339B"/>
    <w:rsid w:val="00CC4279"/>
    <w:rsid w:val="00CD003D"/>
    <w:rsid w:val="00CD172A"/>
    <w:rsid w:val="00CD2829"/>
    <w:rsid w:val="00CD3218"/>
    <w:rsid w:val="00CD3F78"/>
    <w:rsid w:val="00CD785E"/>
    <w:rsid w:val="00CE74E2"/>
    <w:rsid w:val="00CF2DE0"/>
    <w:rsid w:val="00CF54BB"/>
    <w:rsid w:val="00CF5681"/>
    <w:rsid w:val="00CF6AB1"/>
    <w:rsid w:val="00D04A0D"/>
    <w:rsid w:val="00D054D3"/>
    <w:rsid w:val="00D06F95"/>
    <w:rsid w:val="00D0704A"/>
    <w:rsid w:val="00D151BC"/>
    <w:rsid w:val="00D20A74"/>
    <w:rsid w:val="00D235CE"/>
    <w:rsid w:val="00D24E4C"/>
    <w:rsid w:val="00D25D22"/>
    <w:rsid w:val="00D308FD"/>
    <w:rsid w:val="00D33783"/>
    <w:rsid w:val="00D35271"/>
    <w:rsid w:val="00D45561"/>
    <w:rsid w:val="00D5087A"/>
    <w:rsid w:val="00D524C9"/>
    <w:rsid w:val="00D545B2"/>
    <w:rsid w:val="00D578D7"/>
    <w:rsid w:val="00D615B6"/>
    <w:rsid w:val="00D635AF"/>
    <w:rsid w:val="00D77710"/>
    <w:rsid w:val="00D8292D"/>
    <w:rsid w:val="00D83741"/>
    <w:rsid w:val="00D8714D"/>
    <w:rsid w:val="00D922B3"/>
    <w:rsid w:val="00D926C2"/>
    <w:rsid w:val="00DA04AB"/>
    <w:rsid w:val="00DA3766"/>
    <w:rsid w:val="00DA5593"/>
    <w:rsid w:val="00DB2BDB"/>
    <w:rsid w:val="00DB39CD"/>
    <w:rsid w:val="00DB3D3B"/>
    <w:rsid w:val="00DC42FE"/>
    <w:rsid w:val="00DD1396"/>
    <w:rsid w:val="00DD1B52"/>
    <w:rsid w:val="00DD37AC"/>
    <w:rsid w:val="00DE41DE"/>
    <w:rsid w:val="00DE423C"/>
    <w:rsid w:val="00DE68D6"/>
    <w:rsid w:val="00DF01C3"/>
    <w:rsid w:val="00DF5A88"/>
    <w:rsid w:val="00DF64D2"/>
    <w:rsid w:val="00E06F47"/>
    <w:rsid w:val="00E10597"/>
    <w:rsid w:val="00E20A97"/>
    <w:rsid w:val="00E20E6A"/>
    <w:rsid w:val="00E21BD5"/>
    <w:rsid w:val="00E21DB8"/>
    <w:rsid w:val="00E224E8"/>
    <w:rsid w:val="00E41AD3"/>
    <w:rsid w:val="00E42BD4"/>
    <w:rsid w:val="00E51F3B"/>
    <w:rsid w:val="00E543D2"/>
    <w:rsid w:val="00E60F25"/>
    <w:rsid w:val="00E625F6"/>
    <w:rsid w:val="00E64249"/>
    <w:rsid w:val="00E64AA1"/>
    <w:rsid w:val="00E702EB"/>
    <w:rsid w:val="00E75FD0"/>
    <w:rsid w:val="00E8072E"/>
    <w:rsid w:val="00E82EB1"/>
    <w:rsid w:val="00E84664"/>
    <w:rsid w:val="00E9482D"/>
    <w:rsid w:val="00E97ED9"/>
    <w:rsid w:val="00EA0FDC"/>
    <w:rsid w:val="00EA1C4F"/>
    <w:rsid w:val="00EA251E"/>
    <w:rsid w:val="00EA5D7C"/>
    <w:rsid w:val="00EB09B1"/>
    <w:rsid w:val="00EB1412"/>
    <w:rsid w:val="00EB33DA"/>
    <w:rsid w:val="00EB3605"/>
    <w:rsid w:val="00EB63AE"/>
    <w:rsid w:val="00EC193F"/>
    <w:rsid w:val="00EC3580"/>
    <w:rsid w:val="00EC7D59"/>
    <w:rsid w:val="00ED5C9E"/>
    <w:rsid w:val="00EE08D2"/>
    <w:rsid w:val="00EE2A47"/>
    <w:rsid w:val="00EE418C"/>
    <w:rsid w:val="00EF3914"/>
    <w:rsid w:val="00EF628C"/>
    <w:rsid w:val="00F00B43"/>
    <w:rsid w:val="00F0391C"/>
    <w:rsid w:val="00F06D0A"/>
    <w:rsid w:val="00F14CB5"/>
    <w:rsid w:val="00F23867"/>
    <w:rsid w:val="00F24FD5"/>
    <w:rsid w:val="00F32AD9"/>
    <w:rsid w:val="00F34B12"/>
    <w:rsid w:val="00F35CD6"/>
    <w:rsid w:val="00F40F20"/>
    <w:rsid w:val="00F446FA"/>
    <w:rsid w:val="00F45CCC"/>
    <w:rsid w:val="00F47A0F"/>
    <w:rsid w:val="00F5069A"/>
    <w:rsid w:val="00F53999"/>
    <w:rsid w:val="00F548C6"/>
    <w:rsid w:val="00F56A29"/>
    <w:rsid w:val="00F574E9"/>
    <w:rsid w:val="00F63DD7"/>
    <w:rsid w:val="00F669F1"/>
    <w:rsid w:val="00F66E49"/>
    <w:rsid w:val="00F6715D"/>
    <w:rsid w:val="00F72599"/>
    <w:rsid w:val="00F901FC"/>
    <w:rsid w:val="00F90369"/>
    <w:rsid w:val="00F91903"/>
    <w:rsid w:val="00F92A34"/>
    <w:rsid w:val="00F92F87"/>
    <w:rsid w:val="00FA2C99"/>
    <w:rsid w:val="00FA5ADB"/>
    <w:rsid w:val="00FA66FC"/>
    <w:rsid w:val="00FB1601"/>
    <w:rsid w:val="00FB2B83"/>
    <w:rsid w:val="00FB3C5C"/>
    <w:rsid w:val="00FB5C06"/>
    <w:rsid w:val="00FC1D26"/>
    <w:rsid w:val="00FC7E77"/>
    <w:rsid w:val="00FD0717"/>
    <w:rsid w:val="00FD156A"/>
    <w:rsid w:val="00FD6F61"/>
    <w:rsid w:val="00FD72A5"/>
    <w:rsid w:val="00FD7935"/>
    <w:rsid w:val="0A199692"/>
    <w:rsid w:val="0E27C190"/>
    <w:rsid w:val="10FEEC92"/>
    <w:rsid w:val="129ABCF3"/>
    <w:rsid w:val="14368D54"/>
    <w:rsid w:val="1E8D6A8E"/>
    <w:rsid w:val="285EEC76"/>
    <w:rsid w:val="2884A697"/>
    <w:rsid w:val="2A7C1737"/>
    <w:rsid w:val="2AF918FB"/>
    <w:rsid w:val="34CDE385"/>
    <w:rsid w:val="38187497"/>
    <w:rsid w:val="3D37DE04"/>
    <w:rsid w:val="4116F4BC"/>
    <w:rsid w:val="57EFA108"/>
    <w:rsid w:val="7325DD0E"/>
    <w:rsid w:val="73C5B377"/>
    <w:rsid w:val="7797F872"/>
    <w:rsid w:val="7A83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1705"/>
  <w15:docId w15:val="{215318C5-E619-4C8E-8E90-4AF6A99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72A"/>
    <w:pPr>
      <w:ind w:left="720"/>
      <w:contextualSpacing/>
    </w:pPr>
  </w:style>
  <w:style w:type="paragraph" w:styleId="Header">
    <w:name w:val="header"/>
    <w:basedOn w:val="Normal"/>
    <w:link w:val="HeaderChar"/>
    <w:uiPriority w:val="99"/>
    <w:unhideWhenUsed/>
    <w:rsid w:val="00476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ADA"/>
  </w:style>
  <w:style w:type="paragraph" w:styleId="Footer">
    <w:name w:val="footer"/>
    <w:basedOn w:val="Normal"/>
    <w:link w:val="FooterChar"/>
    <w:uiPriority w:val="99"/>
    <w:unhideWhenUsed/>
    <w:rsid w:val="0047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ADA"/>
  </w:style>
  <w:style w:type="paragraph" w:styleId="NoSpacing">
    <w:name w:val="No Spacing"/>
    <w:uiPriority w:val="1"/>
    <w:qFormat/>
    <w:rsid w:val="00D0704A"/>
    <w:pPr>
      <w:spacing w:after="0" w:line="240" w:lineRule="auto"/>
    </w:pPr>
  </w:style>
  <w:style w:type="paragraph" w:styleId="BalloonText">
    <w:name w:val="Balloon Text"/>
    <w:basedOn w:val="Normal"/>
    <w:link w:val="BalloonTextChar"/>
    <w:uiPriority w:val="99"/>
    <w:semiHidden/>
    <w:unhideWhenUsed/>
    <w:rsid w:val="001A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C9C"/>
    <w:rPr>
      <w:rFonts w:ascii="Segoe UI" w:hAnsi="Segoe UI" w:cs="Segoe UI"/>
      <w:sz w:val="18"/>
      <w:szCs w:val="18"/>
    </w:rPr>
  </w:style>
  <w:style w:type="paragraph" w:styleId="Revision">
    <w:name w:val="Revision"/>
    <w:hidden/>
    <w:uiPriority w:val="99"/>
    <w:semiHidden/>
    <w:rsid w:val="00B119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747">
      <w:bodyDiv w:val="1"/>
      <w:marLeft w:val="0"/>
      <w:marRight w:val="0"/>
      <w:marTop w:val="0"/>
      <w:marBottom w:val="0"/>
      <w:divBdr>
        <w:top w:val="none" w:sz="0" w:space="0" w:color="auto"/>
        <w:left w:val="none" w:sz="0" w:space="0" w:color="auto"/>
        <w:bottom w:val="none" w:sz="0" w:space="0" w:color="auto"/>
        <w:right w:val="none" w:sz="0" w:space="0" w:color="auto"/>
      </w:divBdr>
    </w:div>
    <w:div w:id="25791322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98">
          <w:marLeft w:val="547"/>
          <w:marRight w:val="0"/>
          <w:marTop w:val="115"/>
          <w:marBottom w:val="0"/>
          <w:divBdr>
            <w:top w:val="none" w:sz="0" w:space="0" w:color="auto"/>
            <w:left w:val="none" w:sz="0" w:space="0" w:color="auto"/>
            <w:bottom w:val="none" w:sz="0" w:space="0" w:color="auto"/>
            <w:right w:val="none" w:sz="0" w:space="0" w:color="auto"/>
          </w:divBdr>
        </w:div>
        <w:div w:id="1310939983">
          <w:marLeft w:val="547"/>
          <w:marRight w:val="0"/>
          <w:marTop w:val="115"/>
          <w:marBottom w:val="0"/>
          <w:divBdr>
            <w:top w:val="none" w:sz="0" w:space="0" w:color="auto"/>
            <w:left w:val="none" w:sz="0" w:space="0" w:color="auto"/>
            <w:bottom w:val="none" w:sz="0" w:space="0" w:color="auto"/>
            <w:right w:val="none" w:sz="0" w:space="0" w:color="auto"/>
          </w:divBdr>
        </w:div>
        <w:div w:id="1797018254">
          <w:marLeft w:val="547"/>
          <w:marRight w:val="0"/>
          <w:marTop w:val="115"/>
          <w:marBottom w:val="0"/>
          <w:divBdr>
            <w:top w:val="none" w:sz="0" w:space="0" w:color="auto"/>
            <w:left w:val="none" w:sz="0" w:space="0" w:color="auto"/>
            <w:bottom w:val="none" w:sz="0" w:space="0" w:color="auto"/>
            <w:right w:val="none" w:sz="0" w:space="0" w:color="auto"/>
          </w:divBdr>
        </w:div>
        <w:div w:id="1023173402">
          <w:marLeft w:val="547"/>
          <w:marRight w:val="0"/>
          <w:marTop w:val="115"/>
          <w:marBottom w:val="0"/>
          <w:divBdr>
            <w:top w:val="none" w:sz="0" w:space="0" w:color="auto"/>
            <w:left w:val="none" w:sz="0" w:space="0" w:color="auto"/>
            <w:bottom w:val="none" w:sz="0" w:space="0" w:color="auto"/>
            <w:right w:val="none" w:sz="0" w:space="0" w:color="auto"/>
          </w:divBdr>
        </w:div>
      </w:divsChild>
    </w:div>
    <w:div w:id="278924728">
      <w:bodyDiv w:val="1"/>
      <w:marLeft w:val="0"/>
      <w:marRight w:val="0"/>
      <w:marTop w:val="0"/>
      <w:marBottom w:val="0"/>
      <w:divBdr>
        <w:top w:val="none" w:sz="0" w:space="0" w:color="auto"/>
        <w:left w:val="none" w:sz="0" w:space="0" w:color="auto"/>
        <w:bottom w:val="none" w:sz="0" w:space="0" w:color="auto"/>
        <w:right w:val="none" w:sz="0" w:space="0" w:color="auto"/>
      </w:divBdr>
    </w:div>
    <w:div w:id="426272870">
      <w:bodyDiv w:val="1"/>
      <w:marLeft w:val="0"/>
      <w:marRight w:val="0"/>
      <w:marTop w:val="0"/>
      <w:marBottom w:val="0"/>
      <w:divBdr>
        <w:top w:val="none" w:sz="0" w:space="0" w:color="auto"/>
        <w:left w:val="none" w:sz="0" w:space="0" w:color="auto"/>
        <w:bottom w:val="none" w:sz="0" w:space="0" w:color="auto"/>
        <w:right w:val="none" w:sz="0" w:space="0" w:color="auto"/>
      </w:divBdr>
    </w:div>
    <w:div w:id="528491152">
      <w:bodyDiv w:val="1"/>
      <w:marLeft w:val="0"/>
      <w:marRight w:val="0"/>
      <w:marTop w:val="0"/>
      <w:marBottom w:val="0"/>
      <w:divBdr>
        <w:top w:val="none" w:sz="0" w:space="0" w:color="auto"/>
        <w:left w:val="none" w:sz="0" w:space="0" w:color="auto"/>
        <w:bottom w:val="none" w:sz="0" w:space="0" w:color="auto"/>
        <w:right w:val="none" w:sz="0" w:space="0" w:color="auto"/>
      </w:divBdr>
      <w:divsChild>
        <w:div w:id="1060787350">
          <w:marLeft w:val="446"/>
          <w:marRight w:val="0"/>
          <w:marTop w:val="134"/>
          <w:marBottom w:val="0"/>
          <w:divBdr>
            <w:top w:val="none" w:sz="0" w:space="0" w:color="auto"/>
            <w:left w:val="none" w:sz="0" w:space="0" w:color="auto"/>
            <w:bottom w:val="none" w:sz="0" w:space="0" w:color="auto"/>
            <w:right w:val="none" w:sz="0" w:space="0" w:color="auto"/>
          </w:divBdr>
        </w:div>
      </w:divsChild>
    </w:div>
    <w:div w:id="647784146">
      <w:bodyDiv w:val="1"/>
      <w:marLeft w:val="0"/>
      <w:marRight w:val="0"/>
      <w:marTop w:val="0"/>
      <w:marBottom w:val="0"/>
      <w:divBdr>
        <w:top w:val="none" w:sz="0" w:space="0" w:color="auto"/>
        <w:left w:val="none" w:sz="0" w:space="0" w:color="auto"/>
        <w:bottom w:val="none" w:sz="0" w:space="0" w:color="auto"/>
        <w:right w:val="none" w:sz="0" w:space="0" w:color="auto"/>
      </w:divBdr>
    </w:div>
    <w:div w:id="685717139">
      <w:bodyDiv w:val="1"/>
      <w:marLeft w:val="0"/>
      <w:marRight w:val="0"/>
      <w:marTop w:val="0"/>
      <w:marBottom w:val="0"/>
      <w:divBdr>
        <w:top w:val="none" w:sz="0" w:space="0" w:color="auto"/>
        <w:left w:val="none" w:sz="0" w:space="0" w:color="auto"/>
        <w:bottom w:val="none" w:sz="0" w:space="0" w:color="auto"/>
        <w:right w:val="none" w:sz="0" w:space="0" w:color="auto"/>
      </w:divBdr>
    </w:div>
    <w:div w:id="939676564">
      <w:bodyDiv w:val="1"/>
      <w:marLeft w:val="0"/>
      <w:marRight w:val="0"/>
      <w:marTop w:val="0"/>
      <w:marBottom w:val="0"/>
      <w:divBdr>
        <w:top w:val="none" w:sz="0" w:space="0" w:color="auto"/>
        <w:left w:val="none" w:sz="0" w:space="0" w:color="auto"/>
        <w:bottom w:val="none" w:sz="0" w:space="0" w:color="auto"/>
        <w:right w:val="none" w:sz="0" w:space="0" w:color="auto"/>
      </w:divBdr>
    </w:div>
    <w:div w:id="1051149640">
      <w:bodyDiv w:val="1"/>
      <w:marLeft w:val="0"/>
      <w:marRight w:val="0"/>
      <w:marTop w:val="0"/>
      <w:marBottom w:val="0"/>
      <w:divBdr>
        <w:top w:val="none" w:sz="0" w:space="0" w:color="auto"/>
        <w:left w:val="none" w:sz="0" w:space="0" w:color="auto"/>
        <w:bottom w:val="none" w:sz="0" w:space="0" w:color="auto"/>
        <w:right w:val="none" w:sz="0" w:space="0" w:color="auto"/>
      </w:divBdr>
      <w:divsChild>
        <w:div w:id="728109714">
          <w:marLeft w:val="547"/>
          <w:marRight w:val="0"/>
          <w:marTop w:val="106"/>
          <w:marBottom w:val="0"/>
          <w:divBdr>
            <w:top w:val="none" w:sz="0" w:space="0" w:color="auto"/>
            <w:left w:val="none" w:sz="0" w:space="0" w:color="auto"/>
            <w:bottom w:val="none" w:sz="0" w:space="0" w:color="auto"/>
            <w:right w:val="none" w:sz="0" w:space="0" w:color="auto"/>
          </w:divBdr>
        </w:div>
        <w:div w:id="57898500">
          <w:marLeft w:val="547"/>
          <w:marRight w:val="0"/>
          <w:marTop w:val="106"/>
          <w:marBottom w:val="0"/>
          <w:divBdr>
            <w:top w:val="none" w:sz="0" w:space="0" w:color="auto"/>
            <w:left w:val="none" w:sz="0" w:space="0" w:color="auto"/>
            <w:bottom w:val="none" w:sz="0" w:space="0" w:color="auto"/>
            <w:right w:val="none" w:sz="0" w:space="0" w:color="auto"/>
          </w:divBdr>
        </w:div>
        <w:div w:id="1626233937">
          <w:marLeft w:val="547"/>
          <w:marRight w:val="0"/>
          <w:marTop w:val="106"/>
          <w:marBottom w:val="0"/>
          <w:divBdr>
            <w:top w:val="none" w:sz="0" w:space="0" w:color="auto"/>
            <w:left w:val="none" w:sz="0" w:space="0" w:color="auto"/>
            <w:bottom w:val="none" w:sz="0" w:space="0" w:color="auto"/>
            <w:right w:val="none" w:sz="0" w:space="0" w:color="auto"/>
          </w:divBdr>
        </w:div>
        <w:div w:id="76292447">
          <w:marLeft w:val="547"/>
          <w:marRight w:val="0"/>
          <w:marTop w:val="106"/>
          <w:marBottom w:val="0"/>
          <w:divBdr>
            <w:top w:val="none" w:sz="0" w:space="0" w:color="auto"/>
            <w:left w:val="none" w:sz="0" w:space="0" w:color="auto"/>
            <w:bottom w:val="none" w:sz="0" w:space="0" w:color="auto"/>
            <w:right w:val="none" w:sz="0" w:space="0" w:color="auto"/>
          </w:divBdr>
        </w:div>
      </w:divsChild>
    </w:div>
    <w:div w:id="1087655149">
      <w:bodyDiv w:val="1"/>
      <w:marLeft w:val="0"/>
      <w:marRight w:val="0"/>
      <w:marTop w:val="0"/>
      <w:marBottom w:val="0"/>
      <w:divBdr>
        <w:top w:val="none" w:sz="0" w:space="0" w:color="auto"/>
        <w:left w:val="none" w:sz="0" w:space="0" w:color="auto"/>
        <w:bottom w:val="none" w:sz="0" w:space="0" w:color="auto"/>
        <w:right w:val="none" w:sz="0" w:space="0" w:color="auto"/>
      </w:divBdr>
    </w:div>
    <w:div w:id="1203859039">
      <w:bodyDiv w:val="1"/>
      <w:marLeft w:val="0"/>
      <w:marRight w:val="0"/>
      <w:marTop w:val="0"/>
      <w:marBottom w:val="0"/>
      <w:divBdr>
        <w:top w:val="none" w:sz="0" w:space="0" w:color="auto"/>
        <w:left w:val="none" w:sz="0" w:space="0" w:color="auto"/>
        <w:bottom w:val="none" w:sz="0" w:space="0" w:color="auto"/>
        <w:right w:val="none" w:sz="0" w:space="0" w:color="auto"/>
      </w:divBdr>
    </w:div>
    <w:div w:id="1443065711">
      <w:bodyDiv w:val="1"/>
      <w:marLeft w:val="0"/>
      <w:marRight w:val="0"/>
      <w:marTop w:val="0"/>
      <w:marBottom w:val="0"/>
      <w:divBdr>
        <w:top w:val="none" w:sz="0" w:space="0" w:color="auto"/>
        <w:left w:val="none" w:sz="0" w:space="0" w:color="auto"/>
        <w:bottom w:val="none" w:sz="0" w:space="0" w:color="auto"/>
        <w:right w:val="none" w:sz="0" w:space="0" w:color="auto"/>
      </w:divBdr>
    </w:div>
    <w:div w:id="1672293739">
      <w:bodyDiv w:val="1"/>
      <w:marLeft w:val="0"/>
      <w:marRight w:val="0"/>
      <w:marTop w:val="0"/>
      <w:marBottom w:val="0"/>
      <w:divBdr>
        <w:top w:val="none" w:sz="0" w:space="0" w:color="auto"/>
        <w:left w:val="none" w:sz="0" w:space="0" w:color="auto"/>
        <w:bottom w:val="none" w:sz="0" w:space="0" w:color="auto"/>
        <w:right w:val="none" w:sz="0" w:space="0" w:color="auto"/>
      </w:divBdr>
    </w:div>
    <w:div w:id="1706128826">
      <w:bodyDiv w:val="1"/>
      <w:marLeft w:val="0"/>
      <w:marRight w:val="0"/>
      <w:marTop w:val="0"/>
      <w:marBottom w:val="0"/>
      <w:divBdr>
        <w:top w:val="none" w:sz="0" w:space="0" w:color="auto"/>
        <w:left w:val="none" w:sz="0" w:space="0" w:color="auto"/>
        <w:bottom w:val="none" w:sz="0" w:space="0" w:color="auto"/>
        <w:right w:val="none" w:sz="0" w:space="0" w:color="auto"/>
      </w:divBdr>
    </w:div>
    <w:div w:id="1811819982">
      <w:bodyDiv w:val="1"/>
      <w:marLeft w:val="0"/>
      <w:marRight w:val="0"/>
      <w:marTop w:val="0"/>
      <w:marBottom w:val="0"/>
      <w:divBdr>
        <w:top w:val="none" w:sz="0" w:space="0" w:color="auto"/>
        <w:left w:val="none" w:sz="0" w:space="0" w:color="auto"/>
        <w:bottom w:val="none" w:sz="0" w:space="0" w:color="auto"/>
        <w:right w:val="none" w:sz="0" w:space="0" w:color="auto"/>
      </w:divBdr>
    </w:div>
    <w:div w:id="2003074819">
      <w:bodyDiv w:val="1"/>
      <w:marLeft w:val="0"/>
      <w:marRight w:val="0"/>
      <w:marTop w:val="0"/>
      <w:marBottom w:val="0"/>
      <w:divBdr>
        <w:top w:val="none" w:sz="0" w:space="0" w:color="auto"/>
        <w:left w:val="none" w:sz="0" w:space="0" w:color="auto"/>
        <w:bottom w:val="none" w:sz="0" w:space="0" w:color="auto"/>
        <w:right w:val="none" w:sz="0" w:space="0" w:color="auto"/>
      </w:divBdr>
    </w:div>
    <w:div w:id="2043701830">
      <w:bodyDiv w:val="1"/>
      <w:marLeft w:val="0"/>
      <w:marRight w:val="0"/>
      <w:marTop w:val="0"/>
      <w:marBottom w:val="0"/>
      <w:divBdr>
        <w:top w:val="none" w:sz="0" w:space="0" w:color="auto"/>
        <w:left w:val="none" w:sz="0" w:space="0" w:color="auto"/>
        <w:bottom w:val="none" w:sz="0" w:space="0" w:color="auto"/>
        <w:right w:val="none" w:sz="0" w:space="0" w:color="auto"/>
      </w:divBdr>
    </w:div>
    <w:div w:id="20859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265EFCC0FA942880FDF8F09CAE42F" ma:contentTypeVersion="13" ma:contentTypeDescription="Create a new document." ma:contentTypeScope="" ma:versionID="79c067f1eae4170f3a69f66e0b098c6e">
  <xsd:schema xmlns:xsd="http://www.w3.org/2001/XMLSchema" xmlns:xs="http://www.w3.org/2001/XMLSchema" xmlns:p="http://schemas.microsoft.com/office/2006/metadata/properties" xmlns:ns3="36a8b31c-2092-491e-8a6d-2c0651a6aa10" xmlns:ns4="b4865038-bbc2-4688-b108-95abe703a3c5" targetNamespace="http://schemas.microsoft.com/office/2006/metadata/properties" ma:root="true" ma:fieldsID="0b225e17c5df12170a9f3ccec0268772" ns3:_="" ns4:_="">
    <xsd:import namespace="36a8b31c-2092-491e-8a6d-2c0651a6aa10"/>
    <xsd:import namespace="b4865038-bbc2-4688-b108-95abe703a3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8b31c-2092-491e-8a6d-2c0651a6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865038-bbc2-4688-b108-95abe703a3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AE00C-49BA-5448-9EF3-94370158D105}">
  <ds:schemaRefs>
    <ds:schemaRef ds:uri="http://schemas.openxmlformats.org/officeDocument/2006/bibliography"/>
  </ds:schemaRefs>
</ds:datastoreItem>
</file>

<file path=customXml/itemProps2.xml><?xml version="1.0" encoding="utf-8"?>
<ds:datastoreItem xmlns:ds="http://schemas.openxmlformats.org/officeDocument/2006/customXml" ds:itemID="{5EE5BE7A-1ABA-4930-A4F2-47B4B6C1B0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1CC280-C899-4F09-A2B0-8227ABB5F394}">
  <ds:schemaRefs>
    <ds:schemaRef ds:uri="http://schemas.microsoft.com/sharepoint/v3/contenttype/forms"/>
  </ds:schemaRefs>
</ds:datastoreItem>
</file>

<file path=customXml/itemProps4.xml><?xml version="1.0" encoding="utf-8"?>
<ds:datastoreItem xmlns:ds="http://schemas.openxmlformats.org/officeDocument/2006/customXml" ds:itemID="{CA7C8CA1-717F-4D65-A1EB-D5A2E3386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8b31c-2092-491e-8a6d-2c0651a6aa10"/>
    <ds:schemaRef ds:uri="b4865038-bbc2-4688-b108-95abe703a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Norbert Yao Borklo</dc:creator>
  <cp:lastModifiedBy>Microsoft Office User</cp:lastModifiedBy>
  <cp:revision>4</cp:revision>
  <dcterms:created xsi:type="dcterms:W3CDTF">2022-05-11T16:56:00Z</dcterms:created>
  <dcterms:modified xsi:type="dcterms:W3CDTF">2022-05-11T16:57:00Z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0x010100668265EFCC0FA942880FDF8F09CAE42F</vt:lpwstr>
  </property>
</Properties>
</file>